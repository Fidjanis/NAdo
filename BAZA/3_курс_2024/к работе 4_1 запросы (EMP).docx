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bookmarkStart w:id="0" w:name="_GoBack"/>
      <w:bookmarkEnd w:id="0"/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2268"/>
        <w:gridCol w:w="2268"/>
      </w:tblGrid>
      <w:tr w:rsidR="008E4EEE" w:rsidRPr="00BC057B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268" w:type="dxa"/>
          </w:tcPr>
          <w:p w:rsidR="008E4EEE" w:rsidRPr="00BC057B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  <w:tc>
          <w:tcPr>
            <w:tcW w:w="2268" w:type="dxa"/>
          </w:tcPr>
          <w:p w:rsidR="008E4EEE" w:rsidRPr="008E4EEE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emp;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(a:employees) return a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ename, sal from emp;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(a:employees)RETURN a.ENAME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a.sal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ename from emp;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(a:employees)RETURN a.ENAME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DF25AD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 where ename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(a:employees {ENAME:'SMITH'})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  <w:tc>
          <w:tcPr>
            <w:tcW w:w="2268" w:type="dxa"/>
          </w:tcPr>
          <w:p w:rsidR="008E4EEE" w:rsidRPr="00BC057B" w:rsidRDefault="008545D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 where ename = 'SMITH';</w:t>
            </w:r>
          </w:p>
        </w:tc>
      </w:tr>
      <w:tr w:rsidR="008E4EEE" w:rsidRPr="008545D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 where empno in (7369, 15, 46, 16);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dept.deptno, emp.empno  from dept join emp on dept.deptno = emp.deptno where dname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DF25AD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dept.deptno, emp.empno  from dept join emp on dept.deptno = emp.deptno where dname = ‘ACCOUNTING’;</w:t>
            </w: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dept.deptno, emp.empno  from dept join emp on dept.deptno = emp.deptno where dname = ‘WORKS’;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()-[r]-&gt;()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0E78D1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dept.deptno, emp.empno  from dept join emp on dept.deptno = emp.deptno where dname = 'WORKS';</w:t>
            </w: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 join emp on dept.deptno = emp.deptno where dname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a, b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 join emp on dept.deptno = emp.deptno where dname = ‘RESEARCH;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join dept on emp.empno = 7369 and dept.deptno = 20;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(a:employees),(b:departments) WHERE a.EMPNO = 7369 AND b.DEPNO = 20 return a,b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select a.deptno, b.ename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(a:employees),(b:departments) return a.ENAME, b.DEPNO</w:t>
            </w:r>
          </w:p>
        </w:tc>
        <w:tc>
          <w:tcPr>
            <w:tcW w:w="2268" w:type="dxa"/>
          </w:tcPr>
          <w:p w:rsidR="008E4EEE" w:rsidRPr="00E94750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(a:employees), (b:departments) 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a.deptno, b.ename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(a:employees), (b:departments) RETURN a.ENAME, b.DEPTNO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BC057B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 join emp on dept.deptno = emp.deptno where emp.ename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(:employees {ENAME: 'SMITH'})--(m:departments)</w:t>
            </w:r>
          </w:p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MATCH (a:employees)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a.SAL &gt; 2500 return a;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6B5748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(a:employees)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a.ENAME, a.DEPTNO;</w:t>
            </w:r>
          </w:p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(a:employees)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a.ENAME, a.DEPTNO;</w:t>
            </w:r>
          </w:p>
          <w:p w:rsidR="008E4EEE" w:rsidRPr="00BC057B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(a:employees)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a.DEPTNO;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DEPTNO,DNAME, LOC </w:t>
            </w: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0E78D1" w:rsidRDefault="000E78D1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SELECT ENAME,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DEPTNO from EMP UNION SELECT  DNAME, DEPTNO from DEPT;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 </w:t>
            </w: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lastRenderedPageBreak/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Pr="008E4EE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ПЕРЕСЕЧЕНИЕ</w:t>
            </w:r>
            <w:r w:rsidRPr="008E4EE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8E4EEE" w:rsidRPr="000D6C52" w:rsidRDefault="008E4EEE" w:rsidP="00307B89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 </w:t>
            </w:r>
            <w:ins w:id="1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307B89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20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1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185"/>
      </w:tblGrid>
      <w:tr w:rsidR="00327789" w:rsidTr="00327789">
        <w:tc>
          <w:tcPr>
            <w:tcW w:w="4785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786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</w:p>
        </w:tc>
      </w:tr>
      <w:tr w:rsidR="00327789" w:rsidRPr="00173505" w:rsidTr="00327789">
        <w:tc>
          <w:tcPr>
            <w:tcW w:w="4785" w:type="dxa"/>
          </w:tcPr>
          <w:p w:rsidR="00F903CE" w:rsidRPr="00DF25AD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/>
                <w:sz w:val="28"/>
                <w:szCs w:val="28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1. Выберите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сотрудников 20</w:t>
            </w:r>
            <w:r w:rsidRPr="00DF25AD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а</w:t>
            </w:r>
            <w:r w:rsidRPr="00DF25AD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*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= 20;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2. Укажите имя, номер и название отдела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для «клерков»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e.ENAME Name, e.Empno number, e.job, e.DEPTNO number,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(select d.dname from dept d where e.deptno = d.deptno)  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173505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where e.job = 'CLERK';</w:t>
            </w:r>
          </w:p>
          <w:p w:rsidR="00173505" w:rsidRDefault="00173505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3. Найдите сотрудников с комиссионными выше зарплаты.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&gt; sal;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4. Выясните,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 кого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комиссия выше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60%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зарплаты сотрудника.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e.*, e.sal, e.sal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&gt; e.sal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5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.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Узнайте обо всех офисных работниках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а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10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и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а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20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</w:p>
          <w:p w:rsidR="00353F99" w:rsidRPr="00DF25AD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*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(deptno = 10 and job = 'MANAGER') 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or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(deptno = 20 and job = 'CLERK');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6. В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ыбрать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из emp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где comm не равен нулю и comm &gt; 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,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группировать по должностям;</w:t>
            </w:r>
          </w:p>
          <w:p w:rsidR="00353F99" w:rsidRPr="00353F99" w:rsidRDefault="00353F99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53F9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where comm is not null and comm &gt; 0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 w:rsidRPr="00DF25AD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F903CE" w:rsidRPr="00DF25AD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7. Найдите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где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не взимает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ся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комиссий или сборов 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null or comm &lt; 100;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8. Найдите всех сотрудников, занятых на последний день каждого месяца.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last_day(sysdate) from dual;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hiredate = last_day(hiredate);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9, Find out earlier than25Employees employed earlier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 hiredate &lt; add_months(sysdate, -25*12);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add_months(hiredate, 25*12) &lt; sysdate;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10, Display only all employees with the first letters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ename, substr(ename,1,1)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substr(ename,1,1) &gt;= 'A' and substr(ename,1,1) &lt;= 'Z';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11The showing is just6Employee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length(ename) = 6;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12, Display without'R'Employee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ename not like '%R%';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13, Showing the first three characters of all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substr(ename, 1, 3)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14, Display all the names of all employees, replace all with A'A'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ename, replace(ename, 'A', 'a')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15, Display all the names of all employees and full10Date of annual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ename, add_months(hiredate, 10 * 12)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16, Display the detailed information of the employee, sort by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order by ename;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17Display the name of the employee, according to its service years, the oldest employee is in front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order by hiredate;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18Display all employees' name, work, salary, order in descending order, while the same order is ascended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ename,job,sal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order by job desc, sal asc;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19Show all employees' names and the year of joining the company, sorting in the month of employees in employees,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Put the earliest items in the forefront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select e.ename, extract(Year from e.hiredate) y_ear,</w:t>
            </w: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extract(Month from e.hiredate) m_onth </w:t>
            </w:r>
          </w:p>
          <w:p w:rsid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from emp e order by y_ear asc, m_onth asc;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20, Displayed in one month30All employees' day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e.*, round(nvl</w:t>
            </w:r>
            <w:r w:rsid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(sal, 0) / 30, 2)    Annuity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21, Find out (any year)2All employees hired by month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extract(MONTH FROM hiredate) 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22For each employee, show its number of days to join the company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The result of the date reduction is the number of days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round(sysdate - hiredate)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23, Display any location of the name field, contain "A"  All employees named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ename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ename like '%A%';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24, Year, month, and day show all employees'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trunc(sysdate - hiredate) / 365  years,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trunc(sysdate - hiredate) / 30  month,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trunc(sysdate - hiredate)  Day number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25, Query the employee number, name, position, annual salary of the EMP table(Salary*13[13salary]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subsidy(300[Meal] + 180[Transport Allowance])*12)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。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Empno number,  ENAME Name,  Job position, sal * 13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nvl(comm, 0) * 12 + (300 + 180) * 12  Annual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26, Inquiry in the EMP table, the basic salary is higher than1500All information about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sal &gt; 1500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27, Inquiry EMP table, basic salary&lt;Do not&gt;In 1200~2500All information between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sal not between 1200 and 2500;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28, Inquiry in the EMP table, all time HIREDATE is1981Annual employment information.1981Year: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（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1981-01-01~1981-12-31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）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hiredate between to_date('1981-01-01','yyyy-mm-dd') and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to_date('1981-12-31','yyyy-mm-dd');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29In the query EMP table, the number is 7499  Or 7844  Or 9999  Or 7566  Employee information.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empno in (7499, 7844, 9999, 7566);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30, Inquiry EMP table, employee name is employee information ending with S character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ename like '%S';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31In the query EMP table, the second character named by the employee is an employment information of A.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ename like '_A%';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32Query different types of work in each department in the EMP table, and the results are ascended in accordance with department numbers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deptno,job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deptno,job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order by deptno;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33, The number of different types under each department in the EMP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table is greater than or equal to2Record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deptno,job,count(1)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deptno,job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having count(1) &gt;=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34, Query the salary in the EMP table3000Number of employees above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sal &gt;= 3000;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35, Query all sales sum of all salespersons in the EMP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sum(sal)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36, Check out all the annual salary summates of all salesmen and all managers' total salary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(Salary =  Salaries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Packet and polymerization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job,sum(sal * 13 + nvl(comm,0) * 12 + (300 + 200) * 12)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 or job = 'MANAGER'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37, Query the sum of all employees under various departments, greater than120000Number of people,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(Salary =  Salaries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deptno,sum(sal * 13 + nvl(comm,0) * 12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(300 + 200) * 12)  Payroll, 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deptno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having sum(sal * 13 + nvl(comm,0) * 12 + (300 + 200) * 12) &gt; 120000;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38, Query the salary1500Below below,1500yuan~3000Between the yuan,3000Number of people above Yuan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sum(case when sal &lt; 1500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sum(case when sal between 1500 and 3000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sum(case when sal &gt; 3000 then 1 else 0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count(case when sal &lt; 1500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count(case when sal between 1500 and 3000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count(case when sal &gt; 3000 then 1 else null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39, Query employee information with the highest salary  DELETE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subquery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sal = (select max(sal) from emp);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40Issue the number of people under all employees under various departments, as well as average salary, maximum wage, minimum wage,  Total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select deptno,count(1), round(avg(sal),2), max(sal), min(sal), sum(sal)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deptno;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41.  The highest average salary of all employees under each position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job, round(avg(sal))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max(round(avg(sal), 2))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42.  Number of positions in statistical employee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job,count(1)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distinct 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count(distinct job)</w:t>
            </w:r>
          </w:p>
          <w:p w:rsidR="0032778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</w:tc>
        <w:tc>
          <w:tcPr>
            <w:tcW w:w="4786" w:type="dxa"/>
          </w:tcPr>
          <w:p w:rsidR="00327789" w:rsidRDefault="00327789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516F3A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>select extract (day from now());</w:t>
            </w:r>
          </w:p>
          <w:p w:rsid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create or replace function last_day(date) returns date as 'select</w:t>
            </w: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cast(date_trunc(''month'', $1) + ''1 month''::interval as date) - 1'</w:t>
            </w:r>
          </w:p>
          <w:p w:rsidR="00E313A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language sql;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634BCB" w:rsidRPr="00477ADF" w:rsidRDefault="00634BCB" w:rsidP="00634BCB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77ADF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634BCB" w:rsidRPr="00477ADF" w:rsidRDefault="00634BCB" w:rsidP="00634BCB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77ADF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634BCB" w:rsidRDefault="00634BCB" w:rsidP="00634BCB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77ADF">
              <w:rPr>
                <w:rFonts w:ascii="Times New Roman" w:hAnsi="Times New Roman"/>
                <w:sz w:val="28"/>
                <w:szCs w:val="28"/>
                <w:lang w:val="en-US"/>
              </w:rPr>
              <w:t>where (hiredate + interval '25 month') &lt; current_date;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P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select e.*, round(COALESCE(sal, 0) / 30, 2)    Annuity</w:t>
            </w: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(now() - hiredate) / 365  y_ears,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(now() - hiredate) / 30  m_onth,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(now() - hiredate)  D_ay </w:t>
            </w:r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Empno number,  ENAME Name,  Job position, sal * 13 + 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COALESCE(comm, 0) * 12 + (300 + 180) * 12  Annual_salary</w:t>
            </w:r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job,sum(sal * 13 + COALESCE(comm,0) * 12 + (300 + 200) * 12)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where job = 'SALESMAN' or job = 'MANAGER'</w:t>
            </w:r>
          </w:p>
          <w:p w:rsidR="00E313A5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E92883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SELECT [ ALL | DISTINCT | DISTINCT ON (distinct_expressions) ] expressions FROM tables [WHERE conditions] [GROUP BY expressions] [HAVING condition] [ORDER BY expression [ ASC | DESC | USING operator ] [ NULLS FIRST | NULLS LAST ]] [LIMIT [ number_rows | ALL] [OFFSET offset_value [ ROW | ROWS ]] [FETCH { FIRST | NEXT } [ fetch_rows ] { ROW | ROWS } ONLY] [FOR { UPDATE | SHARE } OF table [ NOWAIT ]];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FC058F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ALL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поможет вернуть все совпадающие строки на основе упомянутого условия.</w:t>
      </w:r>
    </w:p>
    <w:p w:rsidR="00E92883" w:rsidRPr="00E92883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используется для удаления повторяющихся значений из результирующего набора.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</w:p>
    <w:p w:rsidR="00E92883" w:rsidRPr="00E92883" w:rsidRDefault="00E92883" w:rsidP="007C0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lastRenderedPageBreak/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ON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Это необязательный параметр, который используется для возврата выходных данных путем удаления дубликатов на основе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_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color w:val="32325D"/>
          <w:sz w:val="24"/>
          <w:szCs w:val="24"/>
          <w:lang w:eastAsia="ru-RU"/>
        </w:rPr>
        <w:t>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49693A" w:rsidRPr="0049693A">
        <w:rPr>
          <w:rFonts w:ascii="Arial" w:hAnsi="Arial" w:cs="Arial"/>
          <w:color w:val="000000"/>
          <w:sz w:val="21"/>
          <w:szCs w:val="21"/>
        </w:rPr>
        <w:t xml:space="preserve"> </w:t>
      </w:r>
      <w:r w:rsidR="0049693A">
        <w:rPr>
          <w:rFonts w:ascii="Arial" w:hAnsi="Arial" w:cs="Arial"/>
          <w:color w:val="000000"/>
          <w:sz w:val="21"/>
          <w:szCs w:val="21"/>
        </w:rPr>
        <w:t>Это обязательный параметр, который должен использоваться вместе с инструкцией PostgreSQL SELECT. Он представляет все столбцы или вычисления, из которых вы хотите извлечь данные. Даже вы можете использовать знак *, если хотите извлечь данные из всех столбцов одной или нескольких таблиц.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tables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• Это обязательный параметр, который должен использоваться вместе с оператором PostgreSQL SELECT, т.е. после предложения FROM должна быть хотя бы одна таблица. Он представляет собой имя одной или нескольких таблиц, из которых вы хотите извлечь данные.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WHERE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WHERE вы можете указать условия, на основании которых вы хотите извлекать записи.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GROUP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• Это необязательный параметр. Наряду с предложением GROUP BY вы можете указать названия столбцов или выражения, на основе которых вы можете сгруппировать результаты.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HAVING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Он используется вместе с предложением GROUP BY для ограничения возвращаемых строк на основе условия, которое имеет значение true.</w:t>
      </w:r>
    </w:p>
    <w:p w:rsidR="00E92883" w:rsidRPr="00E92883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ORDER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ORDER BY вам необходимо указать название столбца (столбцов), на основе которого вам нужно отсортировать записи в вашем результирующем наборе.</w:t>
      </w:r>
    </w:p>
    <w:p w:rsidR="0049693A" w:rsidRPr="00FC058F" w:rsidRDefault="00E92883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LIMIT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Это предложение помогает управлять максимальным количеством записей для извлечения и отображения в результирующем наборе. Количество строк, указанное параметром number_rows, является максимальным количеством записей, которые возвращаются в результирующем наборе. offset_value помогает определить первую строку, возвращаемую предложением </w:t>
      </w:r>
    </w:p>
    <w:p w:rsidR="00E92883" w:rsidRPr="00E92883" w:rsidRDefault="0049693A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FETCH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определяет максимальное количество извлекаемых записей. Количество записей, указанное параметром fetch_rows, будет возвращено в результирующем наборе. offset_value - это значение, которое помогает определить первую строку, возвращаемую предложением FETCH.</w:t>
      </w:r>
    </w:p>
    <w:p w:rsidR="0049693A" w:rsidRPr="0049693A" w:rsidRDefault="00E92883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UPDATE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Это необязательный параметр. Записи, затронутые запросом, блокируются на запись до завершения транзакции.</w:t>
      </w:r>
    </w:p>
    <w:p w:rsidR="00E92883" w:rsidRPr="0049693A" w:rsidRDefault="0049693A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SHARE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 это необязательный параметр. Записи, на которые повлиял запрос, могут быть использованы другими транзакциями, но они не могут быть обновлены или удалены.</w:t>
      </w:r>
      <w:r w:rsidRPr="0049693A">
        <w:rPr>
          <w:rFonts w:ascii="Times New Roman" w:hAnsi="Times New Roman"/>
          <w:sz w:val="28"/>
          <w:szCs w:val="28"/>
        </w:rPr>
        <w:t xml:space="preserve"> </w:t>
      </w:r>
    </w:p>
    <w:p w:rsidR="00E92883" w:rsidRPr="0040571D" w:rsidRDefault="0040571D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SELECT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sy1"/>
          <w:rFonts w:ascii="Arial" w:hAnsi="Arial" w:cs="Arial"/>
          <w:color w:val="111111"/>
          <w:shd w:val="clear" w:color="auto" w:fill="F2F5F9"/>
          <w:lang w:val="en-US"/>
        </w:rPr>
        <w:t>*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FROM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public.emp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ORDER BY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“id”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ASC</w:t>
      </w:r>
      <w:r w:rsidRPr="0040571D">
        <w:rPr>
          <w:rStyle w:val="sy2"/>
          <w:rFonts w:ascii="Arial" w:hAnsi="Arial" w:cs="Arial"/>
          <w:color w:val="111111"/>
          <w:shd w:val="clear" w:color="auto" w:fill="F2F5F9"/>
          <w:lang w:val="en-US"/>
        </w:rPr>
        <w:t>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5D6EE7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SELECT emp_id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SELECT emp_id, first_name, last_name, address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FC058F">
        <w:rPr>
          <w:rFonts w:ascii="Consolas" w:hAnsi="Consolas" w:cs="Consolas"/>
          <w:color w:val="212529"/>
          <w:shd w:val="clear" w:color="auto" w:fill="F6F9FC"/>
          <w:lang w:val="en-US"/>
        </w:rPr>
        <w:t>SELECT * from Employee;</w:t>
      </w:r>
    </w:p>
    <w:p w:rsidR="005D6EE7" w:rsidRPr="00FC058F" w:rsidRDefault="005D6EE7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SELECT employee.emp_name, department.dept_name FROM employee INNER JOIN department ON employee.dept_id = department.dept_id ORDER BY emp_name;</w:t>
      </w: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3. Create PostgreSQL Trigger Function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This function will be invoked before the insert, delete or update operation. </w:t>
      </w:r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It does the following: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lastRenderedPageBreak/>
        <w:t>Before delete operation, it inserts the old data into backup_tbl.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Before update operation, it inserts the old data into backup_tbl.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Before insert operation, it inserts the new data into backup_tbl.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CREATE FUNCTION ins_function() RETURNS trigger AS '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BEGIN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tg_op = ''DELETE''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backup_tbl(empid, empname,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(old.empid, old.empname, old.salary, tg_op);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old;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tg_op = ''INSERT''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backup_tbl(empid, empname,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(new.empid, new.empname, new.salary, tg_op);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tg_op = ''UPDATE''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backup_tbl(empid, empname,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(old.empid, old.empname, old.salary, tg_op);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END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' LANGUAGE plpgsql;</w:t>
      </w: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4. Create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Using the following create trigger sql command, create a trigger which will invoke the function ‘ins_function’ after insert, delete or update operation.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CREATE TRIGGER audit_ins AFTER INSERT OR DELETE OR UPDATE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ON emp_table FOR each ROW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EXECUTE PROCEDURE ins_function();</w:t>
      </w:r>
    </w:p>
    <w:p w:rsidR="00815DE9" w:rsidRPr="00815DE9" w:rsidRDefault="00815DE9" w:rsidP="00815D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Make sure to backup the postgreSQL database using </w:t>
      </w:r>
      <w:hyperlink r:id="rId8" w:history="1">
        <w:r w:rsidRPr="00815DE9">
          <w:rPr>
            <w:rFonts w:ascii="Georgia" w:eastAsia="Times New Roman" w:hAnsi="Georgia" w:cs="Times New Roman"/>
            <w:color w:val="DD0000"/>
            <w:sz w:val="24"/>
            <w:szCs w:val="24"/>
            <w:u w:val="single"/>
            <w:lang w:val="en-US" w:eastAsia="ru-RU"/>
          </w:rPr>
          <w:t>pg_dump and psql</w:t>
        </w:r>
      </w:hyperlink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 command.</w:t>
      </w:r>
    </w:p>
    <w:p w:rsidR="00E92883" w:rsidRPr="00FC058F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5. Test the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Try inserting sample data into the emptable, which will automatically insert the data to the backup_table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# INSERT INTO emp_table (empid, empname, salary) values (101, 'sathiya', '3000');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INSERT 0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# SELECT * from backup_tbl 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empid | empname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sathiya |   3000 | INSERT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(1 row)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Try updating the data in emptable, which will automatically insert the old data to the backup_tbl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lastRenderedPageBreak/>
        <w:t># UPDATE emp_table SET salary = '2500' where empid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UPDATE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# SELECT * from backup_tbl 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empid | empname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sathiya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101 | sathiya |   3000 | UPDATE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(2 rows)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Try deleting the data in emptable, which will automatically insert the old data to the backup_tbl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# DELETE FROM emp_table WHERE empid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DELETE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# SELECT * from backup_tbl 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empid | empname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sathiya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1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101 | sathiya |   3000 | UPDATE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ab/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sathiya |   2500 | DELETE</w:t>
      </w:r>
    </w:p>
    <w:p w:rsidR="00101246" w:rsidRPr="008545DE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CREATE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VIEW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может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использоваться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предложением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WHERE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hire_date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200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emp_view,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содержащее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employee_id, first_name, last_name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hire_date)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сотрудников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эти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значение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200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Department_id.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PostgreSQL CREATE VIEW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помощью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AND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OR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операторами AND и OR.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locations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'US'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'Seattle'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OR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JP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 AND city='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Tokyo'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PostgreSQL создаст представление 'my_view', в котором будут записаны записи для всех столбцов таблицы местоположений, если (A) (i) значение столбца country_id равно US, и (ii) значение города - Сиэтл; или (B) (i) значение столбца country_id - JP, а (ii) значение города - Токио.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ВИД с GROUP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GROUP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«my_view», в котором будут собраны все записи, сгруппированные по департаменту_id, а также сохранен идентификатор департамента и число сотрудников для каждого отдела (отдел_идентификатора)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ВИД с ORDER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ORDER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ORDER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department_id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PostgreSQL создаст представление «my_view», в котором будут собраны все записи, сгруппированные по Department_id и отсортированные по Department_id и количеству сотрудников для каждого отдела (отдел_ид)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ПРОСМОТР МЕЖДУ И 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BETWEEN и 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first_name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'A'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'H'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salary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4000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«my_view», в котором будут приниматься все таблицы записей о сотрудниках, если (A) first_name сотрудника начинается с любого из символов от «A» до «H», а (B) - это любой из следующих зарплат 4000,7000,9000,10000,12000.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ВИД с LIKE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LIKE.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first_name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last_name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Вышеприведенный оператор PostgreSQL создаст представление «my_view», принимающее все записи таблицы сотрудников, если (A) first_name сотрудника не начинается с «T» и (B) last_name сотрудника не начинается с «T».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CREATE VIEW с использованием подзапросов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подзапросами.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last_name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department_id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location_id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1500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1600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1700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«my_view»,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котором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будут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храниться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employee_id, first_name, last_name of employee,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Department_id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удовлетворяет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условию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определенному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подзапросе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которым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следует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Department_id IN).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Подзапрос извлекает те идентификаторы департамента_идейства из таблицы отделов, где указатель местоположения_идентификатора - любой из списка 1500, 1600, 1700.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ВИД с JOIN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location_id       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departments b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PostgreSQL создаст представление my_view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Здесь оператор JOIN извлекает employee_id, first_name, last_name из таблицы сотрудников, а Department_id и location_id из таблицы расположений, если отдел_ид таблицы сотрудников и местоположение находятся на одном уровне.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 СОЗДАТЬ ВИД с UNION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UNION.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manager_id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first_name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'P'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'W'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salary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8545DE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8545DE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PostgreSQL создаст представление «my_view», содержащее столбцы, как в «employee».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Переименовать представление abc в xyz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my_view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RENAME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TO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myview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Чтобы прикрепить значение столбца по умолчанию к обновляемому представлению: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TABLE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testtable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int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tz timestamptz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test_view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testtable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test_view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COLUMN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tz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DEFAULT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now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Оставить представление</w:t>
      </w:r>
    </w:p>
    <w:p w:rsid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 DROP VIEW используется для удаления представлений. Чтобы удалить представление, вы должны иметь привилегию DROP для каждого представления. Вот синтаксис:</w:t>
      </w:r>
    </w:p>
    <w:p w:rsidR="00101246" w:rsidRPr="00101246" w:rsidRDefault="00101246" w:rsidP="0010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DROP VIEW test_view;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</w:pPr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>Основы использования оконных функций в PostgreSQL</w:t>
      </w:r>
    </w:p>
    <w:p w:rsidR="00101246" w:rsidRPr="00101246" w:rsidRDefault="00101246" w:rsidP="00101246">
      <w:pP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01246">
        <w:rPr>
          <w:rFonts w:ascii="Arial" w:eastAsia="Times New Roman" w:hAnsi="Arial" w:cs="Arial"/>
          <w:color w:val="444444"/>
          <w:sz w:val="18"/>
          <w:szCs w:val="18"/>
          <w:lang w:eastAsia="ru-RU"/>
        </w:rPr>
        <w:lastRenderedPageBreak/>
        <w:t>3 октября 2022</w:t>
      </w:r>
    </w:p>
    <w:p w:rsidR="00101246" w:rsidRPr="00101246" w:rsidRDefault="006B5748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9" w:history="1"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Оконные функции (window functions)</w:t>
        </w:r>
      </w:hyperlink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это фича, позволяющая производить манипуляции </w:t>
      </w:r>
      <w:r w:rsidR="00101246"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между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строками, возвращаемыми одним SQL-запросом. Похоже на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GROUP</w:t>
      </w:r>
      <w:r w:rsidR="00101246"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но, в отличие от него, строки не объединяются в одну. Есть задачи, 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 начала, выведем числа от 1 до 3: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Теперь перепишем запрос вот таким странным образом: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Каждый раз, когда вы видите синтаксис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можете быть уверены — запрос использует оконные функции. В данном примере используется простой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без указания чего-либо в скобочках. Поэтому функция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array_agg()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видит все строки, возвращаемые запросом. Эти строки называются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а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array_agg()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выступает в роли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оконной функции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Запрос имеет доступ только к тому, что было извлечено по WHERE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правило действует всегда. Если нужно обратиться к чему-то, что не удовлетворяет WHERE-условию, необходимо использовать подзапросы.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Помимо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array_agg()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можно использовать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sum()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count()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другие агрегаты: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x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Кроме обычных агрегатов еще есть </w:t>
      </w:r>
      <w:hyperlink r:id="rId10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специализированные оконные функции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Некоторые из них будут рассмотрены далее.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 пустыми скобочками на самом деле эквивалентен: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Чтобы несколько раз не писать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можно воспользоваться таким синтаксисом: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рассмотренных примерах фрейм всегда содержал все возвращаемые строки. 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исправить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Часть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x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не является обязательной. Ведь нам известно, что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generate_series()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возвращает числа в порядке возрастания. Но в общем случае, при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SELECT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‘е из таблицы, таких гарантий нет.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Внимательные читатели могли заметить, что вместо синтаксиса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мы перешли на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Это сделано не случайно. Дело в том, что вызов оконных функций может происходить в разных режимах. Они так и называются, RANGE mode и ROWS mode. Существует также GROUPS mode. RANGE mode немного запутанный. В частности, он переопределяет смысл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работал по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1" w:anchor="SYNTAX-WINDOW-FUNCTIONS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обратиться к официальной документации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Здесь же мы тактично обойдем стороной этот вопрос.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Рассмотрим еще примеры: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Текущую строку не обязательно включать во фрейм: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есть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Рассмотрим их на более интересных данных: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CREATE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TABLE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"department"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"name"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"salary"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INSERT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INTO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'dep_'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chr(d),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'emp_'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chr(d) || e, d*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+ e*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generate_series(ascii(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'a'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 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'c'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generate_series 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*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department |  name  |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dep_a     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dep_a     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dep_a     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dep_b     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dep_b     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dep_b     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dep_c     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dep_c     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dep_c     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array_agg(salary)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  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 партиции можно думать, как о такой специальной штуке, ограничивающей фрейм. Здесь мы партицируем данные по отделам. Ни один из фреймов не выходит за границы своей партиции. В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остальном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все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раньше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Партицировать можно и по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 x, array_agg(x)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generate_series(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-- попробуйте убрать следующую строчку; объясните результат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x | array_agg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Выше говорилось о существовании </w:t>
      </w:r>
      <w:hyperlink r:id="rId12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специализированных оконных функций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Самая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простая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них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—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row_number()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row_number()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row_number |  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возвращает номер строки в партиции. Нумерация начиная с единицы.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две полезные функции — это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lag(salary,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lead(salary,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lag | lead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Функции позволяют подсмотреть вперед или назад на заданное число строк в рамках партиции.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first_value()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last_value()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first_value(salary)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last_value(salary)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first_value | last_value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Заметьте, что условие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было переписано. Дело в том, что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на уровне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им не важно, какое условие было указано в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Но функции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first_value()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last_value()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с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 учитывают эти условия.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существует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nth_value()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Функция также работает с фреймом: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nth_value(salary,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nth_value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Довольно часто используется функция 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rank()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UPDATE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=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&lt;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row_number()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row_number | 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возвращает номер строки в соответствии с указанным порядком сортировки. Часть синтаксиса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была опущена, поскольку она не влияла на результат.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Наконец, никто не говорил, что нельзя указать несколько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company_rank,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department_rank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company_rank | department_rank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</w:p>
    <w:p w:rsid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40571D" w:rsidRPr="00101246" w:rsidRDefault="0040571D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815DE9" w:rsidRDefault="006B5748" w:rsidP="00681F3C">
      <w:pPr>
        <w:pStyle w:val="ab"/>
        <w:ind w:left="720"/>
        <w:rPr>
          <w:rStyle w:val="a3"/>
          <w:rFonts w:ascii="Times New Roman" w:hAnsi="Times New Roman"/>
          <w:sz w:val="28"/>
          <w:szCs w:val="28"/>
        </w:rPr>
      </w:pPr>
      <w:hyperlink r:id="rId13" w:history="1"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t>https://pro-prof.com/forums/topic/%D0%BF%D1%80%D0%B0%D0%BA%D1%82%D0%B8%D0%BA%D0%B0-%D1%80%D0%B0%D0%B1%D0%BE%D1%82%D1%8B-%D1%81-postgresql</w:t>
        </w:r>
      </w:hyperlink>
    </w:p>
    <w:p w:rsidR="00FC058F" w:rsidRDefault="00FC058F" w:rsidP="00681F3C">
      <w:pPr>
        <w:pStyle w:val="ab"/>
        <w:ind w:left="720"/>
        <w:rPr>
          <w:rFonts w:ascii="Times New Roman" w:hAnsi="Times New Roman"/>
          <w:sz w:val="28"/>
          <w:szCs w:val="28"/>
        </w:rPr>
      </w:pP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emp;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dept;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salgrade;</w:t>
      </w:r>
    </w:p>
    <w:p w:rsidR="008F443A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bonus;</w:t>
      </w:r>
    </w:p>
    <w:p w:rsidR="008F443A" w:rsidRPr="00FC058F" w:rsidRDefault="008F443A" w:rsidP="00FC058F">
      <w:pPr>
        <w:pStyle w:val="ab"/>
        <w:ind w:left="72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C058F" w:rsidRPr="00FC058F" w:rsidRDefault="00FC058F" w:rsidP="00FC058F">
      <w:pPr>
        <w:pStyle w:val="ab"/>
        <w:ind w:left="720" w:firstLine="708"/>
        <w:rPr>
          <w:rFonts w:ascii="Times New Roman" w:hAnsi="Times New Roman"/>
          <w:sz w:val="28"/>
          <w:szCs w:val="28"/>
          <w:lang w:val="en-US"/>
        </w:rPr>
      </w:pP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deptno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dname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loc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empno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ename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mgr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hiredate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sal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deptno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FK_DEPTNO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REFERENCES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bonus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enamE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sal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grade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losal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hisal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dept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'ACCOUNTING'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'NEW YORK'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'RESEARCH'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'DALLAS'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'CHICAGO'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'OPERATIONS'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'BOSTON'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emp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7369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'SMITH'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'17-12-1980'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7499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'ALLEN'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'20-2-1981'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1600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7521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'WARD'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'22-2-1981'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'JONES'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'2-4-1981'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2975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lastRenderedPageBreak/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7654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'MARTIN'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'BLAKE'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'1-5-1981'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2850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'CLARK'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'9-6-1981'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2450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'SCOTT'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'KING'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'PRESIDENT'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'17-11-1981'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7844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'TURNER'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7876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'ADAMS'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1100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'JAMES'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'FORD'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7934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'MILLER'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'23-1-1982'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salgrade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salgrade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9999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FC058F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Transaction commit</w:t>
      </w:r>
    </w:p>
    <w:p w:rsidR="008F443A" w:rsidRPr="00FC058F" w:rsidRDefault="008F443A" w:rsidP="008F443A">
      <w:pPr>
        <w:pStyle w:val="ab"/>
        <w:ind w:left="720"/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COMMIT</w:t>
      </w:r>
      <w:r w:rsidRPr="00FC058F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https://www.programmersought.com/article/19489663018/</w:t>
      </w:r>
    </w:p>
    <w:sectPr w:rsidR="00FE478D" w:rsidRPr="00FC058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5AD" w:rsidRDefault="00DF25AD" w:rsidP="00555543">
      <w:pPr>
        <w:spacing w:after="0" w:line="240" w:lineRule="auto"/>
      </w:pPr>
      <w:r>
        <w:separator/>
      </w:r>
    </w:p>
  </w:endnote>
  <w:endnote w:type="continuationSeparator" w:id="0">
    <w:p w:rsidR="00DF25AD" w:rsidRDefault="00DF25A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5AD" w:rsidRDefault="00DF25AD">
    <w:pPr>
      <w:pStyle w:val="a6"/>
    </w:pPr>
  </w:p>
  <w:p w:rsidR="00DF25AD" w:rsidRDefault="00DF25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5AD" w:rsidRDefault="00DF25AD" w:rsidP="00555543">
      <w:pPr>
        <w:spacing w:after="0" w:line="240" w:lineRule="auto"/>
      </w:pPr>
      <w:r>
        <w:separator/>
      </w:r>
    </w:p>
  </w:footnote>
  <w:footnote w:type="continuationSeparator" w:id="0">
    <w:p w:rsidR="00DF25AD" w:rsidRDefault="00DF25A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8A2"/>
    <w:multiLevelType w:val="multilevel"/>
    <w:tmpl w:val="41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3683"/>
    <w:multiLevelType w:val="multilevel"/>
    <w:tmpl w:val="069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6C2D"/>
    <w:multiLevelType w:val="multilevel"/>
    <w:tmpl w:val="AFE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65877"/>
    <w:multiLevelType w:val="multilevel"/>
    <w:tmpl w:val="361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2B79"/>
    <w:multiLevelType w:val="multilevel"/>
    <w:tmpl w:val="F4F64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002CA"/>
    <w:multiLevelType w:val="multilevel"/>
    <w:tmpl w:val="430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38EF"/>
    <w:rsid w:val="00007C61"/>
    <w:rsid w:val="0001679E"/>
    <w:rsid w:val="00022379"/>
    <w:rsid w:val="00025EDE"/>
    <w:rsid w:val="00040E78"/>
    <w:rsid w:val="00054BB8"/>
    <w:rsid w:val="0006608C"/>
    <w:rsid w:val="00070B5B"/>
    <w:rsid w:val="000B540D"/>
    <w:rsid w:val="000B56D2"/>
    <w:rsid w:val="000B60FE"/>
    <w:rsid w:val="000C6200"/>
    <w:rsid w:val="000D58AE"/>
    <w:rsid w:val="000D5F7E"/>
    <w:rsid w:val="000D6C52"/>
    <w:rsid w:val="000E78D1"/>
    <w:rsid w:val="00101246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73505"/>
    <w:rsid w:val="00182E85"/>
    <w:rsid w:val="00196BDF"/>
    <w:rsid w:val="001B5C1B"/>
    <w:rsid w:val="001B7384"/>
    <w:rsid w:val="001D4CDE"/>
    <w:rsid w:val="001D5FF1"/>
    <w:rsid w:val="001E7F77"/>
    <w:rsid w:val="00202204"/>
    <w:rsid w:val="00204E6A"/>
    <w:rsid w:val="00206F8A"/>
    <w:rsid w:val="00213C26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2DE4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27789"/>
    <w:rsid w:val="00347CFB"/>
    <w:rsid w:val="00353F99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571D"/>
    <w:rsid w:val="004072B0"/>
    <w:rsid w:val="00450259"/>
    <w:rsid w:val="0047414B"/>
    <w:rsid w:val="0047748D"/>
    <w:rsid w:val="00477ADF"/>
    <w:rsid w:val="00485E54"/>
    <w:rsid w:val="0049046A"/>
    <w:rsid w:val="0049693A"/>
    <w:rsid w:val="004A0946"/>
    <w:rsid w:val="004B4430"/>
    <w:rsid w:val="004C7BA5"/>
    <w:rsid w:val="004D1773"/>
    <w:rsid w:val="004D5691"/>
    <w:rsid w:val="004E2C58"/>
    <w:rsid w:val="004E7B40"/>
    <w:rsid w:val="004F7408"/>
    <w:rsid w:val="00504BA1"/>
    <w:rsid w:val="00516F3A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D6EE7"/>
    <w:rsid w:val="005E1F3B"/>
    <w:rsid w:val="005E4DE6"/>
    <w:rsid w:val="005E57FA"/>
    <w:rsid w:val="006030D7"/>
    <w:rsid w:val="006035A3"/>
    <w:rsid w:val="00623BB1"/>
    <w:rsid w:val="0063221A"/>
    <w:rsid w:val="00634BCB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B2C1C"/>
    <w:rsid w:val="006B5748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C0151"/>
    <w:rsid w:val="007C4704"/>
    <w:rsid w:val="007C6482"/>
    <w:rsid w:val="007C6E25"/>
    <w:rsid w:val="007D5C80"/>
    <w:rsid w:val="007D7692"/>
    <w:rsid w:val="007E4EEE"/>
    <w:rsid w:val="007E6B9E"/>
    <w:rsid w:val="007E6F4C"/>
    <w:rsid w:val="00815DE9"/>
    <w:rsid w:val="0082057E"/>
    <w:rsid w:val="008227CB"/>
    <w:rsid w:val="0082704B"/>
    <w:rsid w:val="008545DE"/>
    <w:rsid w:val="00856DC1"/>
    <w:rsid w:val="00862B51"/>
    <w:rsid w:val="00876218"/>
    <w:rsid w:val="00882D48"/>
    <w:rsid w:val="00884094"/>
    <w:rsid w:val="008A1426"/>
    <w:rsid w:val="008B762D"/>
    <w:rsid w:val="008C64A7"/>
    <w:rsid w:val="008D0CD1"/>
    <w:rsid w:val="008D3B0A"/>
    <w:rsid w:val="008E4EEE"/>
    <w:rsid w:val="008F443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826A0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D1EA1"/>
    <w:rsid w:val="00CF3FE7"/>
    <w:rsid w:val="00CF6B92"/>
    <w:rsid w:val="00CF7346"/>
    <w:rsid w:val="00D131A3"/>
    <w:rsid w:val="00D56810"/>
    <w:rsid w:val="00D574B6"/>
    <w:rsid w:val="00D632DE"/>
    <w:rsid w:val="00D76EFF"/>
    <w:rsid w:val="00D87A93"/>
    <w:rsid w:val="00D90681"/>
    <w:rsid w:val="00DA4C26"/>
    <w:rsid w:val="00DA6A91"/>
    <w:rsid w:val="00DB64B4"/>
    <w:rsid w:val="00DE7756"/>
    <w:rsid w:val="00DF25AD"/>
    <w:rsid w:val="00E02FCC"/>
    <w:rsid w:val="00E135A7"/>
    <w:rsid w:val="00E13E14"/>
    <w:rsid w:val="00E313A5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2883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03CE"/>
    <w:rsid w:val="00F93BB5"/>
    <w:rsid w:val="00FA01A1"/>
    <w:rsid w:val="00FA4A66"/>
    <w:rsid w:val="00FA7751"/>
    <w:rsid w:val="00FB214D"/>
    <w:rsid w:val="00FC058F"/>
    <w:rsid w:val="00FC6149"/>
    <w:rsid w:val="00FD4B7A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9778F-47B6-4CE2-AD47-1F21FF4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  <w:style w:type="numbering" w:customStyle="1" w:styleId="11">
    <w:name w:val="Нет списка1"/>
    <w:next w:val="a2"/>
    <w:uiPriority w:val="99"/>
    <w:semiHidden/>
    <w:unhideWhenUsed/>
    <w:rsid w:val="00101246"/>
  </w:style>
  <w:style w:type="character" w:styleId="af1">
    <w:name w:val="FollowedHyperlink"/>
    <w:basedOn w:val="a0"/>
    <w:uiPriority w:val="99"/>
    <w:semiHidden/>
    <w:unhideWhenUsed/>
    <w:rsid w:val="00101246"/>
    <w:rPr>
      <w:color w:val="800080"/>
      <w:u w:val="single"/>
    </w:rPr>
  </w:style>
  <w:style w:type="character" w:customStyle="1" w:styleId="sql">
    <w:name w:val="sql"/>
    <w:basedOn w:val="a0"/>
    <w:rsid w:val="00101246"/>
  </w:style>
  <w:style w:type="character" w:customStyle="1" w:styleId="kw1">
    <w:name w:val="kw1"/>
    <w:basedOn w:val="a0"/>
    <w:rsid w:val="00101246"/>
  </w:style>
  <w:style w:type="character" w:customStyle="1" w:styleId="br0">
    <w:name w:val="br0"/>
    <w:basedOn w:val="a0"/>
    <w:rsid w:val="00101246"/>
  </w:style>
  <w:style w:type="character" w:customStyle="1" w:styleId="nu0">
    <w:name w:val="nu0"/>
    <w:basedOn w:val="a0"/>
    <w:rsid w:val="00101246"/>
  </w:style>
  <w:style w:type="character" w:customStyle="1" w:styleId="sy0">
    <w:name w:val="sy0"/>
    <w:basedOn w:val="a0"/>
    <w:rsid w:val="00101246"/>
  </w:style>
  <w:style w:type="character" w:customStyle="1" w:styleId="st0">
    <w:name w:val="st0"/>
    <w:basedOn w:val="a0"/>
    <w:rsid w:val="00101246"/>
  </w:style>
  <w:style w:type="character" w:customStyle="1" w:styleId="co1">
    <w:name w:val="co1"/>
    <w:basedOn w:val="a0"/>
    <w:rsid w:val="00101246"/>
  </w:style>
  <w:style w:type="character" w:customStyle="1" w:styleId="sy1">
    <w:name w:val="sy1"/>
    <w:basedOn w:val="a0"/>
    <w:rsid w:val="0040571D"/>
  </w:style>
  <w:style w:type="character" w:customStyle="1" w:styleId="sy2">
    <w:name w:val="sy2"/>
    <w:basedOn w:val="a0"/>
    <w:rsid w:val="0040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74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8940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90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5242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2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0807563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7374534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104751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5258731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0143003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8479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6955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118346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8965761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7304147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061651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1639429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2576380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8151795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0878266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862320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983899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eekstuff.com/2009/01/how-to-backup-and-restore-postgres-database-using-pg_dump-and-psql/" TargetMode="External"/><Relationship Id="rId13" Type="http://schemas.openxmlformats.org/officeDocument/2006/relationships/hyperlink" Target="https://pro-prof.com/forums/topic/%D0%BF%D1%80%D0%B0%D0%BA%D1%82%D0%B8%D0%BA%D0%B0-%D1%80%D0%B0%D0%B1%D0%BE%D1%82%D1%8B-%D1%81-postgre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windo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sql-express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current/functions-wind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tutorial-window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F992-15D7-4DC9-8023-D30AF27D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5624</Words>
  <Characters>32058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2</cp:revision>
  <dcterms:created xsi:type="dcterms:W3CDTF">2023-10-18T11:26:00Z</dcterms:created>
  <dcterms:modified xsi:type="dcterms:W3CDTF">2023-10-18T11:26:00Z</dcterms:modified>
</cp:coreProperties>
</file>