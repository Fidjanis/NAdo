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D18" w:rsidRPr="00E42D18" w:rsidRDefault="00E42D18" w:rsidP="00E42D18">
      <w:pPr>
        <w:shd w:val="clear" w:color="auto" w:fill="FFFFFF"/>
        <w:spacing w:after="375"/>
        <w:jc w:val="center"/>
        <w:rPr>
          <w:rFonts w:ascii="Times New Roman" w:hAnsi="Times New Roman" w:cs="Times New Roman"/>
          <w:b/>
          <w:sz w:val="40"/>
          <w:szCs w:val="40"/>
          <w:lang w:eastAsia="ru-RU"/>
        </w:rPr>
      </w:pPr>
      <w:r w:rsidRPr="00E42D18">
        <w:rPr>
          <w:rFonts w:ascii="Times New Roman" w:hAnsi="Times New Roman" w:cs="Times New Roman"/>
          <w:b/>
          <w:sz w:val="40"/>
          <w:szCs w:val="40"/>
          <w:lang w:eastAsia="ru-RU"/>
        </w:rPr>
        <w:t>ЗАПРОСЫ</w:t>
      </w:r>
    </w:p>
    <w:tbl>
      <w:tblPr>
        <w:tblStyle w:val="a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216"/>
        <w:gridCol w:w="2268"/>
        <w:gridCol w:w="2268"/>
      </w:tblGrid>
      <w:tr w:rsidR="008E4EEE" w:rsidRPr="00BC057B" w:rsidTr="00101246">
        <w:tc>
          <w:tcPr>
            <w:tcW w:w="3216" w:type="dxa"/>
          </w:tcPr>
          <w:p w:rsidR="008E4EEE" w:rsidRPr="00BC057B" w:rsidRDefault="008E4EEE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2268" w:type="dxa"/>
          </w:tcPr>
          <w:p w:rsidR="008E4EEE" w:rsidRPr="00BC057B" w:rsidRDefault="008E4EEE" w:rsidP="00681F3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Neo4j</w:t>
            </w:r>
          </w:p>
        </w:tc>
        <w:tc>
          <w:tcPr>
            <w:tcW w:w="2268" w:type="dxa"/>
          </w:tcPr>
          <w:p w:rsidR="008E4EEE" w:rsidRPr="008E4EEE" w:rsidRDefault="008E4EEE" w:rsidP="00681F3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PostgeSQL</w:t>
            </w:r>
            <w:proofErr w:type="spellEnd"/>
          </w:p>
        </w:tc>
      </w:tr>
      <w:tr w:rsidR="008E4EEE" w:rsidRPr="00366FBD" w:rsidTr="00101246">
        <w:tc>
          <w:tcPr>
            <w:tcW w:w="3216" w:type="dxa"/>
          </w:tcPr>
          <w:p w:rsidR="008E4EEE" w:rsidRPr="00BC057B" w:rsidRDefault="008E4EEE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emp;</w:t>
            </w:r>
          </w:p>
        </w:tc>
        <w:tc>
          <w:tcPr>
            <w:tcW w:w="2268" w:type="dxa"/>
          </w:tcPr>
          <w:p w:rsidR="008E4EEE" w:rsidRPr="00BC057B" w:rsidRDefault="008E4EEE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return a</w:t>
            </w:r>
          </w:p>
        </w:tc>
        <w:tc>
          <w:tcPr>
            <w:tcW w:w="2268" w:type="dxa"/>
          </w:tcPr>
          <w:p w:rsidR="008E4EEE" w:rsidRPr="00BC057B" w:rsidRDefault="008E4EEE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EEE" w:rsidRPr="00366FBD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dept;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return a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EEE" w:rsidRPr="00366FBD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emp; 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)RETURN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a.sal</w:t>
            </w:r>
            <w:proofErr w:type="spellEnd"/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EEE" w:rsidRPr="00366FBD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)RETURN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a.ENAME</w:t>
            </w:r>
            <w:proofErr w:type="spellEnd"/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EEE" w:rsidRPr="00366FBD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emp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‘SMITH’;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{ENAME:'SMITH'})</w:t>
            </w:r>
          </w:p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a</w:t>
            </w:r>
          </w:p>
        </w:tc>
        <w:tc>
          <w:tcPr>
            <w:tcW w:w="2268" w:type="dxa"/>
          </w:tcPr>
          <w:p w:rsidR="008E4EEE" w:rsidRPr="00BC057B" w:rsidRDefault="008545D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emp where </w:t>
            </w:r>
            <w:proofErr w:type="spellStart"/>
            <w:r w:rsidRPr="00854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854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'SMITH';</w:t>
            </w:r>
          </w:p>
        </w:tc>
      </w:tr>
      <w:tr w:rsidR="008E4EEE" w:rsidRPr="008545DE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emp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(7369, 15, 46, 16);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(n)</w:t>
            </w:r>
          </w:p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id(n)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[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,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,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]</w:t>
            </w:r>
          </w:p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eastAsia="ru-RU"/>
              </w:rPr>
              <w:t xml:space="preserve"> n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7E6B9E" w:rsidTr="00101246">
        <w:tc>
          <w:tcPr>
            <w:tcW w:w="3216" w:type="dxa"/>
          </w:tcPr>
          <w:p w:rsidR="008E4EEE" w:rsidRPr="00BC057B" w:rsidRDefault="008E4EEE" w:rsidP="00F93BB5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emp.empno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from dept join emp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‘ACCOUNTING’;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()-[r]-</w:t>
            </w:r>
            <w:proofErr w:type="gramStart"/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&gt;(</w:t>
            </w:r>
            <w:proofErr w:type="gramEnd"/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)</w:t>
            </w:r>
          </w:p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r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366FBD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emp.empno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from dept join emp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‘WORKS’;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()-[r]-</w:t>
            </w:r>
            <w:proofErr w:type="gramStart"/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&gt;(</w:t>
            </w:r>
            <w:proofErr w:type="gramEnd"/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)</w:t>
            </w:r>
          </w:p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15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r</w:t>
            </w:r>
          </w:p>
        </w:tc>
        <w:tc>
          <w:tcPr>
            <w:tcW w:w="2268" w:type="dxa"/>
          </w:tcPr>
          <w:p w:rsidR="008E4EEE" w:rsidRPr="003A2202" w:rsidRDefault="000E78D1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proofErr w:type="gramStart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dept.deptno</w:t>
            </w:r>
            <w:proofErr w:type="spellEnd"/>
            <w:proofErr w:type="gramEnd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emp.empno</w:t>
            </w:r>
            <w:proofErr w:type="spellEnd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from dept join emp on </w:t>
            </w:r>
            <w:proofErr w:type="spellStart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dept.deptno</w:t>
            </w:r>
            <w:proofErr w:type="spellEnd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emp.deptno</w:t>
            </w:r>
            <w:proofErr w:type="spellEnd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where </w:t>
            </w:r>
            <w:proofErr w:type="spellStart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dname</w:t>
            </w:r>
            <w:proofErr w:type="spellEnd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'WORKS';</w:t>
            </w:r>
          </w:p>
        </w:tc>
      </w:tr>
      <w:tr w:rsidR="008E4EEE" w:rsidRPr="00022379" w:rsidTr="00101246">
        <w:tc>
          <w:tcPr>
            <w:tcW w:w="3216" w:type="dxa"/>
          </w:tcPr>
          <w:p w:rsidR="008E4EEE" w:rsidRPr="00BC057B" w:rsidRDefault="008E4EEE" w:rsidP="00022379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dept join emp 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‘ACCOUNTING’;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(a)-[r]-(b)</w:t>
            </w:r>
          </w:p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23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02237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a, b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22379" w:rsidTr="00101246">
        <w:tc>
          <w:tcPr>
            <w:tcW w:w="3216" w:type="dxa"/>
          </w:tcPr>
          <w:p w:rsidR="008E4EEE" w:rsidRPr="00BC057B" w:rsidRDefault="008E4EEE" w:rsidP="00347CFB">
            <w:pPr>
              <w:pStyle w:val="ab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dept join emp 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‘RESEARCH;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(a)-[r]-(b)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 = 5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 a, 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366FBD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emp join dept 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emp.empno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7369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20; 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),(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b:departments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WHERE 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a.EMPNO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7369 AND 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b.DEPNO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20 return 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a,b</w:t>
            </w:r>
            <w:proofErr w:type="spellEnd"/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366FBD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a.deptno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dept a, emp 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),(</w:t>
            </w:r>
            <w:proofErr w:type="spellStart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b:departments</w:t>
            </w:r>
            <w:proofErr w:type="spellEnd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return </w:t>
            </w:r>
            <w:proofErr w:type="spellStart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a.ENAME</w:t>
            </w:r>
            <w:proofErr w:type="spellEnd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b.DEPNO</w:t>
            </w:r>
            <w:proofErr w:type="spellEnd"/>
          </w:p>
        </w:tc>
        <w:tc>
          <w:tcPr>
            <w:tcW w:w="2268" w:type="dxa"/>
          </w:tcPr>
          <w:p w:rsidR="008E4EEE" w:rsidRPr="00E94750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366FBD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 a, b</w:t>
            </w: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dept a, emp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),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b:departments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 RETURN a, 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366FBD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a.deptno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dept a, emp 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),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b:departments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) RETURN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a.ENAME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b.DEPTNO</w:t>
            </w:r>
            <w:proofErr w:type="spellEnd"/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BC057B" w:rsidTr="00101246">
        <w:tc>
          <w:tcPr>
            <w:tcW w:w="3216" w:type="dxa"/>
          </w:tcPr>
          <w:p w:rsidR="008E4EEE" w:rsidRPr="00BC057B" w:rsidRDefault="008E4EEE" w:rsidP="00347CFB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dept join emp 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‘SMITH’;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MATCH </w:t>
            </w:r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(:employees</w:t>
            </w:r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{ENAME: 'SMITH'})--(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m:departments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</w:t>
            </w:r>
          </w:p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RETURN m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366FBD" w:rsidTr="00101246">
        <w:tc>
          <w:tcPr>
            <w:tcW w:w="3216" w:type="dxa"/>
          </w:tcPr>
          <w:p w:rsidR="008E4EEE" w:rsidRPr="003D019E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ВЫБОРКА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 xml:space="preserve">(SELECT) 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(</w:t>
            </w: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</w:rPr>
              <w:t>σ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8E4EEE" w:rsidRPr="000D6C52" w:rsidRDefault="008E4EEE" w:rsidP="00347CFB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0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ins w:id="1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WHERE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SAL&gt;</w:t>
            </w:r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2500;</w:t>
            </w:r>
          </w:p>
        </w:tc>
        <w:tc>
          <w:tcPr>
            <w:tcW w:w="2268" w:type="dxa"/>
          </w:tcPr>
          <w:p w:rsidR="008E4EEE" w:rsidRPr="00BC057B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a.SAL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&gt; 2500 return a;</w:t>
            </w:r>
          </w:p>
        </w:tc>
        <w:tc>
          <w:tcPr>
            <w:tcW w:w="2268" w:type="dxa"/>
          </w:tcPr>
          <w:p w:rsidR="008E4EEE" w:rsidRPr="00BC057B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366FBD" w:rsidTr="00101246">
        <w:tc>
          <w:tcPr>
            <w:tcW w:w="3216" w:type="dxa"/>
          </w:tcPr>
          <w:p w:rsidR="008E4EEE" w:rsidRPr="003D019E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ПРОЕКЦИЯ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(PROJECT)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 xml:space="preserve"> (</w:t>
            </w: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</w:rPr>
              <w:t>π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2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DISTINCT </w:t>
              </w:r>
            </w:ins>
            <w:proofErr w:type="gramStart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ENAME,DEPTNO</w:t>
            </w:r>
            <w:proofErr w:type="gramEnd"/>
            <w:ins w:id="3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4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>SELECT DISTINCT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DEPTNO, ENAME</w:t>
            </w:r>
            <w:ins w:id="5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6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>SELECT DISTINCT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DEPTNO</w:t>
            </w:r>
            <w:ins w:id="7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8E4EEE" w:rsidRPr="003D019E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  <w:t>ПРОИЗВЕДЕНИЕ</w:t>
            </w:r>
            <w:r w:rsidRPr="003D019E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val="en-US"/>
              </w:rPr>
              <w:t>(PRODUCT) (×):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8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proofErr w:type="gramStart"/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EMP,</w:t>
            </w:r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</w:t>
            </w:r>
            <w:proofErr w:type="gramEnd"/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</w:p>
          <w:p w:rsidR="008E4EEE" w:rsidRPr="000D6C52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  DISTINCT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a.DEPTNO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8E4EEE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  DISTINCT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a.DEPTNO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8E4EEE" w:rsidRPr="00BC057B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  DISTINCT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a.DEPTNO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2268" w:type="dxa"/>
          </w:tcPr>
          <w:p w:rsidR="008E4EEE" w:rsidRPr="00BC057B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D6C52" w:rsidTr="00101246">
        <w:tc>
          <w:tcPr>
            <w:tcW w:w="3216" w:type="dxa"/>
          </w:tcPr>
          <w:p w:rsidR="008E4EEE" w:rsidRDefault="008E4EEE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1F0BD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ОБЪЕДИНЕНИЕ</w:t>
            </w:r>
            <w:r w:rsidRPr="000D6C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(UNION) (</w:t>
            </w:r>
            <w:r w:rsidRPr="000D6C52">
              <w:rPr>
                <w:rFonts w:ascii="Cambria Math" w:hAnsi="Cambria Math" w:cs="Cambria Math"/>
                <w:b/>
                <w:color w:val="000000"/>
                <w:sz w:val="28"/>
                <w:szCs w:val="28"/>
                <w:lang w:val="en-US"/>
              </w:rPr>
              <w:t>∪</w:t>
            </w:r>
            <w:r w:rsidRPr="000D6C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9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proofErr w:type="gramStart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DEPTNO,DNAME</w:t>
            </w:r>
            <w:proofErr w:type="gramEnd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LOC </w:t>
            </w:r>
            <w:ins w:id="10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0E78D1" w:rsidRDefault="000E78D1" w:rsidP="00347CFB">
            <w:pPr>
              <w:pStyle w:val="ab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0E78D1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SELECT ENAME,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8D1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DEPTNO from EMP UNION </w:t>
            </w:r>
            <w:proofErr w:type="gramStart"/>
            <w:r w:rsidRPr="000E78D1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SELECT  DNAME</w:t>
            </w:r>
            <w:proofErr w:type="gramEnd"/>
            <w:r w:rsidRPr="000E78D1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, DEPTNO from DEPT;</w:t>
            </w:r>
          </w:p>
          <w:p w:rsidR="008E4EEE" w:rsidRPr="000D6C52" w:rsidRDefault="008E4EEE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ins w:id="11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 </w:t>
            </w:r>
            <w:ins w:id="12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ins w:id="13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UNION </w:t>
              </w:r>
              <w:proofErr w:type="gramStart"/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DEPTNO</w:t>
            </w:r>
            <w:proofErr w:type="gramEnd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ins w:id="14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8E4EEE" w:rsidRPr="000D6C52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0D6C52" w:rsidTr="00101246">
        <w:tc>
          <w:tcPr>
            <w:tcW w:w="3216" w:type="dxa"/>
          </w:tcPr>
          <w:p w:rsidR="008E4EEE" w:rsidRPr="008E4EEE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  <w:r w:rsidRPr="003E7606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ПЕРЕСЕЧЕНИЕ</w:t>
            </w:r>
            <w:r w:rsidRPr="008E4EE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(INTERSECT) (∩):</w:t>
            </w:r>
          </w:p>
          <w:p w:rsidR="008E4EEE" w:rsidRPr="000D6C52" w:rsidRDefault="008E4EEE" w:rsidP="00307B89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ins w:id="15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 </w:t>
            </w:r>
            <w:ins w:id="16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INTERSECT</w:t>
            </w:r>
            <w:ins w:id="17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</w:t>
              </w:r>
              <w:proofErr w:type="gramStart"/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DEPTNO</w:t>
            </w:r>
            <w:proofErr w:type="gramEnd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ins w:id="18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8E4EEE" w:rsidRPr="00307B89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  <w:p w:rsidR="008E4EEE" w:rsidRPr="00DA4C26" w:rsidRDefault="008E4EEE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0D6C52" w:rsidTr="00101246">
        <w:tc>
          <w:tcPr>
            <w:tcW w:w="3216" w:type="dxa"/>
          </w:tcPr>
          <w:p w:rsidR="008E4EEE" w:rsidRDefault="008E4EEE" w:rsidP="00347CFB">
            <w:pPr>
              <w:pStyle w:val="ab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B502C8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СОЕДИНЕНИЕ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(JOIN) (∏):</w:t>
            </w:r>
          </w:p>
          <w:p w:rsidR="008E4EEE" w:rsidRDefault="008E4EEE" w:rsidP="00347CFB">
            <w:pPr>
              <w:pStyle w:val="ab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</w:p>
          <w:p w:rsidR="008E4EEE" w:rsidRPr="00DA4C26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  <w:ins w:id="19" w:author="Unknown">
              <w:r w:rsidRPr="00DA4C26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 w:rsidRPr="00DA4C26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DEPT, EMP</w:t>
            </w:r>
            <w:ins w:id="20" w:author="Unknown">
              <w:r w:rsidRPr="00DA4C26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WHERE </w:t>
              </w:r>
            </w:ins>
            <w:r w:rsidRPr="00DA4C26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SAL&gt;3000;</w:t>
            </w: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</w:tbl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440"/>
        <w:gridCol w:w="4185"/>
      </w:tblGrid>
      <w:tr w:rsidR="00327789" w:rsidTr="00327789">
        <w:tc>
          <w:tcPr>
            <w:tcW w:w="4785" w:type="dxa"/>
          </w:tcPr>
          <w:p w:rsidR="00327789" w:rsidRDefault="00F903CE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4786" w:type="dxa"/>
          </w:tcPr>
          <w:p w:rsidR="00327789" w:rsidRDefault="00F903CE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PostgeSQL</w:t>
            </w:r>
            <w:proofErr w:type="spellEnd"/>
          </w:p>
        </w:tc>
      </w:tr>
      <w:tr w:rsidR="00327789" w:rsidRPr="00173505" w:rsidTr="00327789">
        <w:tc>
          <w:tcPr>
            <w:tcW w:w="4785" w:type="dxa"/>
          </w:tcPr>
          <w:p w:rsidR="00F903CE" w:rsidRPr="009020BA" w:rsidRDefault="00213C26" w:rsidP="00213C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/>
                <w:sz w:val="28"/>
                <w:szCs w:val="28"/>
              </w:rPr>
            </w:pP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1. Выберите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сотрудников 20</w:t>
            </w:r>
            <w:r w:rsidRPr="009020BA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</w:t>
            </w: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отдел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а</w:t>
            </w:r>
            <w:r w:rsidRPr="009020BA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</w:t>
            </w:r>
          </w:p>
          <w:p w:rsidR="00F903CE" w:rsidRPr="009020BA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9020BA">
              <w:rPr>
                <w:rFonts w:ascii="Times New Roman" w:hAnsi="Times New Roman"/>
                <w:sz w:val="28"/>
                <w:szCs w:val="28"/>
              </w:rPr>
              <w:t xml:space="preserve"> *</w:t>
            </w:r>
          </w:p>
          <w:p w:rsidR="00F903CE" w:rsidRPr="009020BA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</w:t>
            </w:r>
            <w:r w:rsidRPr="009020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emp</w:t>
            </w:r>
          </w:p>
          <w:p w:rsidR="00F903CE" w:rsidRPr="009020BA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</w:t>
            </w:r>
            <w:r w:rsidRPr="009020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  <w:r w:rsidRPr="009020BA">
              <w:rPr>
                <w:rFonts w:ascii="Times New Roman" w:hAnsi="Times New Roman"/>
                <w:sz w:val="28"/>
                <w:szCs w:val="28"/>
              </w:rPr>
              <w:t xml:space="preserve"> = 20;</w:t>
            </w:r>
          </w:p>
          <w:p w:rsidR="00F903CE" w:rsidRPr="009020BA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</w:p>
          <w:p w:rsidR="00213C26" w:rsidRPr="00213C26" w:rsidRDefault="00213C26" w:rsidP="00213C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2. Укажите имя, номер и название отдела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для «клерков»</w:t>
            </w: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.</w:t>
            </w:r>
          </w:p>
          <w:p w:rsidR="00F903CE" w:rsidRPr="00213C26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</w:p>
          <w:p w:rsidR="00213C26" w:rsidRPr="00213C26" w:rsidRDefault="00213C26" w:rsidP="00213C26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e.ENAME</w:t>
            </w:r>
            <w:proofErr w:type="spellEnd"/>
            <w:proofErr w:type="gramEnd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Name, </w:t>
            </w:r>
            <w:proofErr w:type="spellStart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e.Empno</w:t>
            </w:r>
            <w:proofErr w:type="spellEnd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number, </w:t>
            </w:r>
            <w:proofErr w:type="spellStart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e.job</w:t>
            </w:r>
            <w:proofErr w:type="spellEnd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e.DEPTNO</w:t>
            </w:r>
            <w:proofErr w:type="spellEnd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number, </w:t>
            </w:r>
          </w:p>
          <w:p w:rsidR="00213C26" w:rsidRPr="00213C26" w:rsidRDefault="00213C26" w:rsidP="00213C26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(select </w:t>
            </w:r>
            <w:proofErr w:type="spellStart"/>
            <w:proofErr w:type="gramStart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d.dname</w:t>
            </w:r>
            <w:proofErr w:type="spellEnd"/>
            <w:proofErr w:type="gramEnd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from dept d where </w:t>
            </w:r>
            <w:proofErr w:type="spellStart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e.deptno</w:t>
            </w:r>
            <w:proofErr w:type="spellEnd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d.deptno</w:t>
            </w:r>
            <w:proofErr w:type="spellEnd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  </w:t>
            </w:r>
          </w:p>
          <w:p w:rsidR="00213C26" w:rsidRPr="00213C26" w:rsidRDefault="00213C26" w:rsidP="00213C26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from emp e</w:t>
            </w:r>
          </w:p>
          <w:p w:rsidR="00173505" w:rsidRDefault="00213C26" w:rsidP="00213C26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e.job</w:t>
            </w:r>
            <w:proofErr w:type="spellEnd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'CLERK';</w:t>
            </w:r>
          </w:p>
          <w:p w:rsidR="00173505" w:rsidRDefault="00173505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13C26" w:rsidRPr="00213C26" w:rsidRDefault="00213C26" w:rsidP="00213C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3. Найдите сотрудников с комиссионными выше зарплаты.</w:t>
            </w:r>
          </w:p>
          <w:p w:rsidR="00F903CE" w:rsidRPr="00213C26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where comm &gt;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13C26" w:rsidRPr="00213C26" w:rsidRDefault="00213C26" w:rsidP="00213C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4. Выясните,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у кого</w:t>
            </w: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комиссия выше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</w:t>
            </w: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60</w:t>
            </w:r>
            <w:proofErr w:type="gramStart"/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%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от</w:t>
            </w:r>
            <w:proofErr w:type="gramEnd"/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зарплаты сотрудника.</w:t>
            </w:r>
          </w:p>
          <w:p w:rsidR="00F903CE" w:rsidRPr="00213C26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e.*,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e.sal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e.sal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0.6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 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comm &gt;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e.sal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0.6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5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. 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Узнайте обо всех офисных работниках</w:t>
            </w: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о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тдел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а 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10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</w:t>
            </w:r>
            <w:proofErr w:type="gramStart"/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и 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отдел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а</w:t>
            </w:r>
            <w:proofErr w:type="gramEnd"/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20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</w:t>
            </w:r>
          </w:p>
          <w:p w:rsidR="00353F99" w:rsidRPr="00366FBD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366F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</w:t>
            </w:r>
          </w:p>
          <w:p w:rsidR="00353F99" w:rsidRPr="00F903CE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353F99" w:rsidRPr="00F903CE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10 and job = 'MANAGER') </w:t>
            </w:r>
          </w:p>
          <w:p w:rsidR="00353F99" w:rsidRPr="00F903CE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or</w:t>
            </w:r>
          </w:p>
          <w:p w:rsidR="00353F99" w:rsidRPr="00F903CE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20 and job = 'CLERK');</w:t>
            </w:r>
          </w:p>
          <w:p w:rsidR="00353F99" w:rsidRPr="00F903CE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353F99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6. В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ыбрать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информацию</w:t>
            </w: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из </w:t>
            </w:r>
            <w:proofErr w:type="spellStart"/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emp</w:t>
            </w:r>
            <w:proofErr w:type="spellEnd"/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где </w:t>
            </w:r>
            <w:proofErr w:type="spellStart"/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comm</w:t>
            </w:r>
            <w:proofErr w:type="spellEnd"/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не равен нулю и </w:t>
            </w:r>
            <w:proofErr w:type="spellStart"/>
            <w:proofErr w:type="gramStart"/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comm</w:t>
            </w:r>
            <w:proofErr w:type="spellEnd"/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&gt;</w:t>
            </w:r>
            <w:proofErr w:type="gramEnd"/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0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,</w:t>
            </w: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группировать по должностям;</w:t>
            </w:r>
          </w:p>
          <w:p w:rsidR="00353F99" w:rsidRPr="00353F99" w:rsidRDefault="00353F99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</w:p>
          <w:p w:rsidR="00F903CE" w:rsidRPr="00353F99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353F9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job</w:t>
            </w:r>
          </w:p>
          <w:p w:rsidR="00F903CE" w:rsidRPr="009020BA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</w:t>
            </w:r>
            <w:r w:rsidRPr="009020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comm is not null and comm &gt; 0</w:t>
            </w:r>
          </w:p>
          <w:p w:rsidR="00F903CE" w:rsidRPr="009020BA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group</w:t>
            </w:r>
            <w:r w:rsidRPr="009020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Pr="009020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job</w:t>
            </w:r>
            <w:r w:rsidRPr="009020BA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F903CE" w:rsidRPr="009020BA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7. Найдите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информацию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,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где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не взимает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ся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комиссий или сборов 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comm is null or comm &lt; 100;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8. Найдите всех сотрудников, занятых на последний день каждого месяца.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last_day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from dual;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last_day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66FBD" w:rsidRPr="00366FBD" w:rsidRDefault="00366FBD" w:rsidP="00366F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</w:pPr>
            <w:r w:rsidRPr="00366FBD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9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.</w:t>
            </w:r>
            <w:r w:rsidRPr="00366FBD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 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Получите список </w:t>
            </w:r>
            <w:r w:rsidRPr="00366FBD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сотрудников, принятых на работу ранее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 25 ого числа </w:t>
            </w:r>
            <w:proofErr w:type="spellStart"/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меяца</w:t>
            </w:r>
            <w:proofErr w:type="spellEnd"/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add_months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-25*12);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add_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months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25*12) &lt;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66FBD" w:rsidRPr="00366FBD" w:rsidRDefault="00366FBD" w:rsidP="00366F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</w:pPr>
            <w:r w:rsidRPr="00366FBD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lastRenderedPageBreak/>
              <w:t>10. Отображать только всех сотрудников с первыми буквами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 имени</w:t>
            </w:r>
            <w:r w:rsidRPr="00366FBD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substr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(ename,1,1)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substr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(ename,1,1) &gt;= 'A' and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substr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(ename,1,1) &lt;= 'Z';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66FBD" w:rsidRPr="00366FBD" w:rsidRDefault="00366FBD" w:rsidP="00366F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</w:pPr>
            <w:r w:rsidRPr="00366FBD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11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. </w:t>
            </w:r>
            <w:r w:rsidRPr="00366FBD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Отображение 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и</w:t>
            </w:r>
            <w:r w:rsidRPr="00366FBD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м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ени</w:t>
            </w:r>
            <w:r w:rsidRPr="00366FBD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 сотрудника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, содержащего </w:t>
            </w:r>
            <w:proofErr w:type="gramStart"/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всего  6</w:t>
            </w:r>
            <w:proofErr w:type="gramEnd"/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 букв </w:t>
            </w:r>
          </w:p>
          <w:p w:rsidR="00F903CE" w:rsidRPr="00366FBD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366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length(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= 6;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66FBD" w:rsidRPr="00366FBD" w:rsidRDefault="00366FBD" w:rsidP="00366F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</w:pPr>
            <w:r w:rsidRPr="00366FBD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12. </w:t>
            </w:r>
            <w:r w:rsid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Отображать</w:t>
            </w:r>
            <w:r w:rsidRPr="00366FBD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 имен</w:t>
            </w:r>
            <w:r w:rsid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а</w:t>
            </w:r>
            <w:r w:rsidRPr="00366FBD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 сотрудник</w:t>
            </w:r>
            <w:r w:rsid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ов без «</w:t>
            </w:r>
            <w:r w:rsid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val="en-US" w:eastAsia="ru-RU"/>
              </w:rPr>
              <w:t>R</w:t>
            </w:r>
            <w:r w:rsid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»</w:t>
            </w:r>
            <w:r w:rsidRPr="00366FBD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.</w:t>
            </w:r>
          </w:p>
          <w:p w:rsidR="00F903CE" w:rsidRPr="00366FBD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366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not like '%R%';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036406" w:rsidRPr="00036406" w:rsidRDefault="00036406" w:rsidP="0003640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</w:pPr>
            <w:r w:rsidRP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13. Показа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ть</w:t>
            </w:r>
            <w:r w:rsidRP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 первые три 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буквы </w:t>
            </w:r>
            <w:proofErr w:type="gramStart"/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имен</w:t>
            </w:r>
            <w:r w:rsidRP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  сотрудников</w:t>
            </w:r>
            <w:proofErr w:type="gramEnd"/>
            <w:r w:rsidRP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substr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1, 3)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036406" w:rsidRPr="00036406" w:rsidRDefault="00036406" w:rsidP="0003640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</w:pPr>
            <w:r w:rsidRP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14. Отобразить имена всех сотрудников,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 с</w:t>
            </w:r>
            <w:r w:rsidRP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 замен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ой </w:t>
            </w:r>
            <w:r w:rsidRP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'А'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 на </w:t>
            </w:r>
            <w:r w:rsidRP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’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а</w:t>
            </w:r>
            <w:r w:rsidRP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’</w:t>
            </w:r>
            <w:r w:rsidRP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replace(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'A', 'a')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036406" w:rsidRPr="00036406" w:rsidRDefault="00036406" w:rsidP="0003640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</w:pPr>
            <w:r w:rsidRP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15. Отобра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зить</w:t>
            </w:r>
            <w:r w:rsidRP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 </w:t>
            </w:r>
            <w:proofErr w:type="gramStart"/>
            <w:r w:rsidRP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всех  сотрудников</w:t>
            </w:r>
            <w:proofErr w:type="gramEnd"/>
            <w:r w:rsidRP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 и 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их стаж</w:t>
            </w:r>
            <w:r w:rsidRP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 стажа работы.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add_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months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10 * 12)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036406" w:rsidRPr="00036406" w:rsidRDefault="00036406" w:rsidP="0003640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</w:pPr>
            <w:r w:rsidRPr="00036406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16. Отображение подробной информации о сотруднике, сортировка по имени.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order by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037A8" w:rsidRPr="00B037A8" w:rsidRDefault="00B037A8" w:rsidP="00B037A8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</w:pPr>
            <w:r w:rsidRPr="00B037A8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17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. </w:t>
            </w:r>
            <w:r w:rsidRPr="00B037A8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Отображение имени сотрудника по стажу работы, впереди самый старший сотрудник.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order by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037A8" w:rsidRPr="00B037A8" w:rsidRDefault="00B037A8" w:rsidP="00B037A8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</w:pPr>
            <w:r w:rsidRPr="00B037A8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18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 xml:space="preserve">. </w:t>
            </w:r>
            <w:r w:rsidRPr="00B037A8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Отображать имена всех сотрудников, работу, зарплату,  в порядке возрастани</w:t>
            </w:r>
            <w:r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я з.п</w:t>
            </w:r>
            <w:bookmarkStart w:id="21" w:name="_GoBack"/>
            <w:bookmarkEnd w:id="21"/>
            <w:r w:rsidRPr="00B037A8">
              <w:rPr>
                <w:rFonts w:ascii="inherit" w:eastAsia="Times New Roman" w:hAnsi="inherit" w:cs="Courier New"/>
                <w:color w:val="1F1F1F"/>
                <w:sz w:val="42"/>
                <w:szCs w:val="42"/>
                <w:lang w:eastAsia="ru-RU"/>
              </w:rPr>
              <w:t>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ename,job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,sal</w:t>
            </w:r>
            <w:proofErr w:type="spell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order by job desc,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asc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19Show all employees' names and the year of joining the company, sorting in the month of employees in employees,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Put the earliest items in the forefront</w:t>
            </w:r>
          </w:p>
          <w:p w:rsidR="00D632DE" w:rsidRDefault="00D632D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632DE" w:rsidRPr="00D632DE" w:rsidRDefault="00D632DE" w:rsidP="00D632D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e.ename</w:t>
            </w:r>
            <w:proofErr w:type="spellEnd"/>
            <w:proofErr w:type="gram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extract(Year from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e.hiredate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y_ear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D632DE" w:rsidRPr="00D632DE" w:rsidRDefault="00D632DE" w:rsidP="00D632D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extract(</w:t>
            </w:r>
            <w:proofErr w:type="gram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Month from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e.hiredate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m_onth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D632DE" w:rsidRDefault="00D632DE" w:rsidP="00D632D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emp e order by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y_ear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asc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m_onth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asc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D632DE" w:rsidRDefault="00D632D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20, Displayed in one month30All employees' day salary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e.*,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round(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nvl</w:t>
            </w:r>
            <w:proofErr w:type="spellEnd"/>
            <w:r w:rsidR="00E313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0) / 30, 2)    Annuity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 e;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21, Find out (any year)2All employees hired by month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extract(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MONTH FROM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= 2;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22For each employee, show its number of days to join the company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- The result of the date reduction is the number of days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round(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23, Display any location of the name field, contain "A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"  All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employees named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like '%A%';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24, Year, month, and day show all employees' service years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trunc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/ 365  years,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trunc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/ 30  month,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trunc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 Day number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25, Query the employee number, name, position, annual salary of the EMP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table(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Salary*13[13salary] +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subsidy(300[Meal] + 180[Transport Allowance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])*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12)</w:t>
            </w:r>
            <w:r w:rsidRPr="00F903CE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。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Empno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number,  ENAME Name,  Job position,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nvl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comm, 0) * 12 + (300 + 180) * 12  Annual salary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26, Inquiry in the EMP table, the basic salary is higher than1500All information about employees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 1500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27, Inquiry EMP table, basic salary&lt;Do not&gt;In 1200~2500All information between employees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not between 1200 and 2500;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28, Inquiry in the EMP table, all time HIREDATE is1981Annual employment information.1981Year: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（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1981-01-01~1981-12-31</w:t>
            </w:r>
            <w:r w:rsidRPr="00F903CE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）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between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to_date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('1981-01-01','yyyy-mm-dd') and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to_date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('1981-12-31','yyyy-mm-dd');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29In the query EMP table, the number is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7499  Or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7844  Or 9999  Or 7566  Employee information.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empno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(7499, 7844, 9999, 7566);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30, Inquiry EMP table, employee name is employee information ending with S character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like '%S';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31In the query EMP table, the second character named by the employee is an employment information of A.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like '_A%';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32Query different types of work in each department in the EMP table, and the results are ascended in accordance with department numbers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deptno,job</w:t>
            </w:r>
            <w:proofErr w:type="spellEnd"/>
            <w:proofErr w:type="gram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deptno,job</w:t>
            </w:r>
            <w:proofErr w:type="spellEnd"/>
            <w:proofErr w:type="gram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order by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33, The number of different types under each department in the EMP table is greater than or equal to2Record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deptno,job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,count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deptno,job</w:t>
            </w:r>
            <w:proofErr w:type="spellEnd"/>
            <w:proofErr w:type="gram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having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1) &gt;= 2;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34, Query the salary in the EMP table3000Number of employees above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&gt;= 3000;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35, Query all sales sum of all salespersons in the EMP table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sum(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job = 'SALESMAN';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36, Check out all the annual salary summates of all salesmen and all managers' total salary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(Salary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=  Salaries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per month13Salary +  Commission + 300Meal + 200Transport Allowance)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- Packet and polymerization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job,sum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nvl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(comm,0) * 12 + (300 + 200) * 12)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emp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job = 'SALESMAN' or job = 'MANAGER'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37, Query the sum of all employees under various departments, greater than120000Number of people,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(Salary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=  Salaries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per month13Salary +  Commission + 300Meal + 200Transport Allowance)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deptno,sum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nvl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(comm,0) * 12 +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(300 + 200) * 12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 Payroll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count(1)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having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sum(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nvl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(comm,0) * 12 + (300 + 200) * 12) &gt; 120000;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38, Query the salary1500Below below,1500yuan~3000Between the yuan,3000Number of people above Yuan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sum(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1500 then 1 else 0 end),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sum(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between 1500 and 3000 then 1 else 0 end),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sum(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 3000 then 1 else 0 end)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1500 then 1 else null end),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between 1500 and 3000 then 1 else null end),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 3000 then 1 else null end)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39, Query employee information with the highest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salary  DELETE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- subquery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(select max(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from emp);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40Issue the number of people under all employees under various departments, as well as average salary, maximum wage, minimum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wage,  Total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salary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deptno,count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(1), round(avg(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),2), max(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), min(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), sum(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41.  The highest average salary of all employees under each position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job, round(avg(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max(round(avg(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), 2))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42.  Number of positions in statistical employee table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job,count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distinct job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emp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distinct job)</w:t>
            </w:r>
          </w:p>
          <w:p w:rsidR="00327789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</w:tc>
        <w:tc>
          <w:tcPr>
            <w:tcW w:w="4786" w:type="dxa"/>
          </w:tcPr>
          <w:p w:rsidR="00327789" w:rsidRDefault="00327789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516F3A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16F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extract (day from </w:t>
            </w:r>
            <w:proofErr w:type="gramStart"/>
            <w:r w:rsidRPr="00516F3A">
              <w:rPr>
                <w:rFonts w:ascii="Times New Roman" w:hAnsi="Times New Roman"/>
                <w:sz w:val="28"/>
                <w:szCs w:val="28"/>
                <w:lang w:val="en-US"/>
              </w:rPr>
              <w:t>now(</w:t>
            </w:r>
            <w:proofErr w:type="gramEnd"/>
            <w:r w:rsidRPr="00516F3A">
              <w:rPr>
                <w:rFonts w:ascii="Times New Roman" w:hAnsi="Times New Roman"/>
                <w:sz w:val="28"/>
                <w:szCs w:val="28"/>
                <w:lang w:val="en-US"/>
              </w:rPr>
              <w:t>));</w:t>
            </w:r>
          </w:p>
          <w:p w:rsidR="00182E85" w:rsidRDefault="00182E85" w:rsidP="00182E8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182E85" w:rsidRPr="00182E85" w:rsidRDefault="00182E85" w:rsidP="00182E8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create or replace function </w:t>
            </w:r>
            <w:proofErr w:type="spellStart"/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last_day</w:t>
            </w:r>
            <w:proofErr w:type="spellEnd"/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(date) returns date as 'select</w:t>
            </w:r>
          </w:p>
          <w:p w:rsidR="00182E85" w:rsidRPr="00182E85" w:rsidRDefault="00182E85" w:rsidP="00182E8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cast(</w:t>
            </w:r>
            <w:proofErr w:type="spellStart"/>
            <w:proofErr w:type="gramEnd"/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date_trunc</w:t>
            </w:r>
            <w:proofErr w:type="spellEnd"/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(''month'', $1) + ''1 month''::interval as date) - 1'</w:t>
            </w:r>
          </w:p>
          <w:p w:rsidR="00E313A5" w:rsidRDefault="00182E85" w:rsidP="00182E8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language </w:t>
            </w:r>
            <w:proofErr w:type="spellStart"/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sql</w:t>
            </w:r>
            <w:proofErr w:type="spellEnd"/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P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e.*, </w:t>
            </w:r>
            <w:proofErr w:type="gramStart"/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round(</w:t>
            </w:r>
            <w:proofErr w:type="gramEnd"/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COALESCE(</w:t>
            </w:r>
            <w:proofErr w:type="spellStart"/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, 0) / 30, 2)    Annuity</w:t>
            </w: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from emp e;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</w:t>
            </w:r>
            <w:proofErr w:type="gram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now(</w:t>
            </w:r>
            <w:proofErr w:type="gram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-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/ 365 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y_ears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</w:t>
            </w:r>
            <w:proofErr w:type="gram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now(</w:t>
            </w:r>
            <w:proofErr w:type="gram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-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/ 30 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m_onth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</w:t>
            </w:r>
            <w:proofErr w:type="gram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now(</w:t>
            </w:r>
            <w:proofErr w:type="gram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-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D_ay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E313A5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Empno</w:t>
            </w:r>
            <w:proofErr w:type="spellEnd"/>
            <w:proofErr w:type="gram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number,  ENAME Name,  Job position,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</w:t>
            </w: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COALESCE(</w:t>
            </w:r>
            <w:proofErr w:type="gram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comm, 0) * 12 + (300 + 180) * 12 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Annual_salary</w:t>
            </w:r>
            <w:proofErr w:type="spellEnd"/>
          </w:p>
          <w:p w:rsidR="00E313A5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04E6A" w:rsidRPr="00204E6A" w:rsidRDefault="00204E6A" w:rsidP="00204E6A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>job,sum</w:t>
            </w:r>
            <w:proofErr w:type="spellEnd"/>
            <w:proofErr w:type="gramEnd"/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COALESCE(comm,0) * 12 + (300 + 200) * 12) </w:t>
            </w:r>
          </w:p>
          <w:p w:rsidR="00204E6A" w:rsidRPr="00204E6A" w:rsidRDefault="00204E6A" w:rsidP="00204E6A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emp </w:t>
            </w:r>
          </w:p>
          <w:p w:rsidR="00204E6A" w:rsidRPr="00204E6A" w:rsidRDefault="00204E6A" w:rsidP="00204E6A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where job = 'SALESMAN' or job = 'MANAGER'</w:t>
            </w:r>
          </w:p>
          <w:p w:rsidR="00E313A5" w:rsidRDefault="00204E6A" w:rsidP="00204E6A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Pr="00E92883" w:rsidRDefault="00E92883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SELECT [ ALL | DISTINCT | DISTINCT ON (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distinct_expressions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) ] expressions FROM tables [WHERE conditions] [GROUP BY expressions] [HAVING condition] [ORDER BY expression [ ASC | DESC | USING operator ] [ NULLS FIRST | NULLS LAST ]] [LIMIT [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number_rows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 | ALL] [OFFSET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offset_value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 [ ROW | ROWS ]] [FETCH { FIRST | NEXT } [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fetch_rows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 ] { ROW | ROWS } ONLY] [FOR { UPDATE | SHARE } OF table [ NOWAIT ]];</w:t>
      </w:r>
    </w:p>
    <w:p w:rsidR="00E92883" w:rsidRPr="0040571D" w:rsidRDefault="00E92883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2883" w:rsidRPr="00FC058F" w:rsidRDefault="00E92883" w:rsidP="007C0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ALL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параметр, который поможет вернуть все совпадающие строки на основе упомянутого условия.</w:t>
      </w:r>
    </w:p>
    <w:p w:rsidR="00E92883" w:rsidRPr="00E92883" w:rsidRDefault="00E92883" w:rsidP="007C0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DISTINCT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параметр, который используется для удаления повторяющихся значений из результирующего набора.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</w:p>
    <w:p w:rsidR="00E92883" w:rsidRPr="00E92883" w:rsidRDefault="00E92883" w:rsidP="007C01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DISTINCT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ON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Pr="0049693A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Это необязательный параметр, который используется для возврата выходных данных путем удаления дубликатов на основе</w:t>
      </w: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distinct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_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expressions</w:t>
      </w:r>
      <w:r w:rsidRPr="00E92883">
        <w:rPr>
          <w:rFonts w:ascii="Arial" w:eastAsia="Times New Roman" w:hAnsi="Arial" w:cs="Arial"/>
          <w:color w:val="32325D"/>
          <w:sz w:val="24"/>
          <w:szCs w:val="24"/>
          <w:lang w:eastAsia="ru-RU"/>
        </w:rPr>
        <w:t>.</w:t>
      </w:r>
    </w:p>
    <w:p w:rsidR="0049693A" w:rsidRPr="00FC058F" w:rsidRDefault="00E92883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expressions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49693A" w:rsidRPr="0049693A">
        <w:rPr>
          <w:rFonts w:ascii="Arial" w:hAnsi="Arial" w:cs="Arial"/>
          <w:color w:val="000000"/>
          <w:sz w:val="21"/>
          <w:szCs w:val="21"/>
        </w:rPr>
        <w:t xml:space="preserve"> </w:t>
      </w:r>
      <w:r w:rsidR="0049693A">
        <w:rPr>
          <w:rFonts w:ascii="Arial" w:hAnsi="Arial" w:cs="Arial"/>
          <w:color w:val="000000"/>
          <w:sz w:val="21"/>
          <w:szCs w:val="21"/>
        </w:rPr>
        <w:t xml:space="preserve">Это обязательный параметр, который должен использоваться вместе с инструкцией </w:t>
      </w:r>
      <w:proofErr w:type="spellStart"/>
      <w:r w:rsidR="0049693A">
        <w:rPr>
          <w:rFonts w:ascii="Arial" w:hAnsi="Arial" w:cs="Arial"/>
          <w:color w:val="000000"/>
          <w:sz w:val="21"/>
          <w:szCs w:val="21"/>
        </w:rPr>
        <w:t>PostgreSQL</w:t>
      </w:r>
      <w:proofErr w:type="spellEnd"/>
      <w:r w:rsidR="0049693A">
        <w:rPr>
          <w:rFonts w:ascii="Arial" w:hAnsi="Arial" w:cs="Arial"/>
          <w:color w:val="000000"/>
          <w:sz w:val="21"/>
          <w:szCs w:val="21"/>
        </w:rPr>
        <w:t xml:space="preserve"> SELECT. Он представляет все столбцы или вычисления, из которых вы хотите извлечь данные. Даже вы можете использовать знак *, если хотите извлечь данные из всех столбцов одной или нескольких таблиц.</w:t>
      </w:r>
    </w:p>
    <w:p w:rsidR="0049693A" w:rsidRPr="00FC058F" w:rsidRDefault="0049693A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lastRenderedPageBreak/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tables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• Это обязательный параметр, который должен использоваться вместе с оператором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PostgreSQL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SELECT, т.е. после предложения FROM должна быть хотя бы одна таблица. Он представляет собой имя одной или нескольких таблиц, из которых вы хотите извлечь данные.</w:t>
      </w:r>
    </w:p>
    <w:p w:rsidR="0049693A" w:rsidRPr="00FC058F" w:rsidRDefault="0049693A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WHERE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conditions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параметр. Наряду с предложением WHERE вы можете указать условия, на основании которых вы хотите извлекать записи.</w:t>
      </w:r>
    </w:p>
    <w:p w:rsidR="0049693A" w:rsidRPr="00FC058F" w:rsidRDefault="00E92883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GROUP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BY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expressions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="0049693A">
        <w:rPr>
          <w:rFonts w:ascii="Arial" w:hAnsi="Arial" w:cs="Arial"/>
          <w:color w:val="000000"/>
          <w:sz w:val="21"/>
          <w:szCs w:val="21"/>
        </w:rPr>
        <w:t>• Это необязательный параметр. Наряду с предложением GROUP BY вы можете указать названия столбцов или выражения, на основе которых вы можете сгруппировать результаты.</w:t>
      </w:r>
    </w:p>
    <w:p w:rsidR="0049693A" w:rsidRPr="00FC058F" w:rsidRDefault="0049693A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HAVING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condition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Это необязательный параметр. Он используется вместе с предложением GROUP BY для ограничения возвращаемых строк на основе условия, которое имеет значение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92883" w:rsidRPr="00E92883" w:rsidRDefault="0049693A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ORDER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BY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expression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параметр. Наряду с предложением ORDER BY вам необходимо указать название столбца (столбцов), на основе которого вам нужно отсортировать записи в вашем результирующем наборе.</w:t>
      </w:r>
    </w:p>
    <w:p w:rsidR="0049693A" w:rsidRPr="00FC058F" w:rsidRDefault="00E92883" w:rsidP="007C01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LIMIT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="0049693A">
        <w:rPr>
          <w:rFonts w:ascii="Arial" w:hAnsi="Arial" w:cs="Arial"/>
          <w:color w:val="000000"/>
          <w:sz w:val="21"/>
          <w:szCs w:val="21"/>
        </w:rPr>
        <w:t xml:space="preserve">Это необязательный параметр. Это предложение помогает управлять максимальным количеством записей для извлечения и отображения в результирующем наборе. Количество строк, указанное параметром </w:t>
      </w:r>
      <w:proofErr w:type="spellStart"/>
      <w:r w:rsidR="0049693A">
        <w:rPr>
          <w:rFonts w:ascii="Arial" w:hAnsi="Arial" w:cs="Arial"/>
          <w:color w:val="000000"/>
          <w:sz w:val="21"/>
          <w:szCs w:val="21"/>
        </w:rPr>
        <w:t>number_rows</w:t>
      </w:r>
      <w:proofErr w:type="spellEnd"/>
      <w:r w:rsidR="0049693A">
        <w:rPr>
          <w:rFonts w:ascii="Arial" w:hAnsi="Arial" w:cs="Arial"/>
          <w:color w:val="000000"/>
          <w:sz w:val="21"/>
          <w:szCs w:val="21"/>
        </w:rPr>
        <w:t xml:space="preserve">, является максимальным количеством записей, которые возвращаются в результирующем наборе. </w:t>
      </w:r>
      <w:proofErr w:type="spellStart"/>
      <w:r w:rsidR="0049693A">
        <w:rPr>
          <w:rFonts w:ascii="Arial" w:hAnsi="Arial" w:cs="Arial"/>
          <w:color w:val="000000"/>
          <w:sz w:val="21"/>
          <w:szCs w:val="21"/>
        </w:rPr>
        <w:t>offset_value</w:t>
      </w:r>
      <w:proofErr w:type="spellEnd"/>
      <w:r w:rsidR="0049693A">
        <w:rPr>
          <w:rFonts w:ascii="Arial" w:hAnsi="Arial" w:cs="Arial"/>
          <w:color w:val="000000"/>
          <w:sz w:val="21"/>
          <w:szCs w:val="21"/>
        </w:rPr>
        <w:t xml:space="preserve"> помогает определить первую строку, возвращаемую предложением </w:t>
      </w:r>
    </w:p>
    <w:p w:rsidR="00E92883" w:rsidRPr="00E92883" w:rsidRDefault="0049693A" w:rsidP="007C01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FETCH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Это необязательный параметр, который определяет максимальное количество извлекаемых записей. Количество записей, указанное параметром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fetch_rows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будет возвращено в результирующем наборе.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offset_value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- это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значение, которое помогает определить первую строку, возвращаемую предложением FETCH.</w:t>
      </w:r>
    </w:p>
    <w:p w:rsidR="0049693A" w:rsidRPr="0049693A" w:rsidRDefault="00E92883" w:rsidP="007C01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FOR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UPDATE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="0049693A">
        <w:rPr>
          <w:rFonts w:ascii="Arial" w:hAnsi="Arial" w:cs="Arial"/>
          <w:color w:val="000000"/>
          <w:sz w:val="21"/>
          <w:szCs w:val="21"/>
        </w:rPr>
        <w:t>Это необязательный параметр. Записи, затронутые запросом, блокируются на запись до завершения транзакции.</w:t>
      </w:r>
    </w:p>
    <w:p w:rsidR="00E92883" w:rsidRPr="0049693A" w:rsidRDefault="0049693A" w:rsidP="007C01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FOR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SHARE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 это необязательный параметр. Записи, на которые повлиял запрос, могут быть использованы другими транзакциями, но они не могут быть обновлены или удалены.</w:t>
      </w:r>
      <w:r w:rsidRPr="0049693A">
        <w:rPr>
          <w:rFonts w:ascii="Times New Roman" w:hAnsi="Times New Roman"/>
          <w:sz w:val="28"/>
          <w:szCs w:val="28"/>
        </w:rPr>
        <w:t xml:space="preserve"> </w:t>
      </w:r>
    </w:p>
    <w:p w:rsidR="00E92883" w:rsidRPr="0040571D" w:rsidRDefault="0040571D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  <w:r w:rsidRPr="0040571D">
        <w:rPr>
          <w:rStyle w:val="kw1"/>
          <w:rFonts w:ascii="Arial" w:hAnsi="Arial" w:cs="Arial"/>
          <w:color w:val="111111"/>
          <w:shd w:val="clear" w:color="auto" w:fill="F2F5F9"/>
          <w:lang w:val="en-US"/>
        </w:rPr>
        <w:t>SELECT</w:t>
      </w:r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</w:t>
      </w:r>
      <w:r w:rsidRPr="0040571D">
        <w:rPr>
          <w:rStyle w:val="sy1"/>
          <w:rFonts w:ascii="Arial" w:hAnsi="Arial" w:cs="Arial"/>
          <w:color w:val="111111"/>
          <w:shd w:val="clear" w:color="auto" w:fill="F2F5F9"/>
          <w:lang w:val="en-US"/>
        </w:rPr>
        <w:t>*</w:t>
      </w:r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</w:t>
      </w:r>
      <w:r w:rsidRPr="0040571D">
        <w:rPr>
          <w:rStyle w:val="kw1"/>
          <w:rFonts w:ascii="Arial" w:hAnsi="Arial" w:cs="Arial"/>
          <w:color w:val="111111"/>
          <w:shd w:val="clear" w:color="auto" w:fill="F2F5F9"/>
          <w:lang w:val="en-US"/>
        </w:rPr>
        <w:t>FROM</w:t>
      </w:r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</w:t>
      </w:r>
      <w:proofErr w:type="spellStart"/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public.emp</w:t>
      </w:r>
      <w:proofErr w:type="spellEnd"/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</w:t>
      </w:r>
      <w:r w:rsidRPr="0040571D">
        <w:rPr>
          <w:rStyle w:val="kw1"/>
          <w:rFonts w:ascii="Arial" w:hAnsi="Arial" w:cs="Arial"/>
          <w:color w:val="111111"/>
          <w:shd w:val="clear" w:color="auto" w:fill="F2F5F9"/>
          <w:lang w:val="en-US"/>
        </w:rPr>
        <w:t>ORDER BY</w:t>
      </w:r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“id” </w:t>
      </w:r>
      <w:r w:rsidRPr="0040571D">
        <w:rPr>
          <w:rStyle w:val="kw1"/>
          <w:rFonts w:ascii="Arial" w:hAnsi="Arial" w:cs="Arial"/>
          <w:color w:val="111111"/>
          <w:shd w:val="clear" w:color="auto" w:fill="F2F5F9"/>
          <w:lang w:val="en-US"/>
        </w:rPr>
        <w:t>ASC</w:t>
      </w:r>
      <w:r w:rsidRPr="0040571D">
        <w:rPr>
          <w:rStyle w:val="sy2"/>
          <w:rFonts w:ascii="Arial" w:hAnsi="Arial" w:cs="Arial"/>
          <w:color w:val="111111"/>
          <w:shd w:val="clear" w:color="auto" w:fill="F2F5F9"/>
          <w:lang w:val="en-US"/>
        </w:rPr>
        <w:t>;</w:t>
      </w:r>
    </w:p>
    <w:p w:rsidR="00E92883" w:rsidRPr="0040571D" w:rsidRDefault="00E92883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2883" w:rsidRPr="005D6EE7" w:rsidRDefault="00E92883" w:rsidP="00681F3C">
      <w:pPr>
        <w:pStyle w:val="ab"/>
        <w:ind w:left="720"/>
        <w:rPr>
          <w:rFonts w:ascii="Consolas" w:hAnsi="Consolas" w:cs="Consolas"/>
          <w:color w:val="212529"/>
          <w:shd w:val="clear" w:color="auto" w:fill="F6F9FC"/>
          <w:lang w:val="en-US"/>
        </w:rPr>
      </w:pPr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SELECT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emp_id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 from Employee;</w:t>
      </w:r>
    </w:p>
    <w:p w:rsidR="00E92883" w:rsidRPr="00FC058F" w:rsidRDefault="00E92883" w:rsidP="00681F3C">
      <w:pPr>
        <w:pStyle w:val="ab"/>
        <w:ind w:left="720"/>
        <w:rPr>
          <w:rFonts w:ascii="Consolas" w:hAnsi="Consolas" w:cs="Consolas"/>
          <w:color w:val="212529"/>
          <w:shd w:val="clear" w:color="auto" w:fill="F6F9FC"/>
          <w:lang w:val="en-US"/>
        </w:rPr>
      </w:pPr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SELECT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emp_id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,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first_name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,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last_name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, address from Employee;</w:t>
      </w:r>
    </w:p>
    <w:p w:rsidR="00E92883" w:rsidRPr="00FC058F" w:rsidRDefault="00E92883" w:rsidP="00681F3C">
      <w:pPr>
        <w:pStyle w:val="ab"/>
        <w:ind w:left="720"/>
        <w:rPr>
          <w:rFonts w:ascii="Consolas" w:hAnsi="Consolas" w:cs="Consolas"/>
          <w:color w:val="212529"/>
          <w:shd w:val="clear" w:color="auto" w:fill="F6F9FC"/>
          <w:lang w:val="en-US"/>
        </w:rPr>
      </w:pPr>
      <w:r w:rsidRPr="00FC058F">
        <w:rPr>
          <w:rFonts w:ascii="Consolas" w:hAnsi="Consolas" w:cs="Consolas"/>
          <w:color w:val="212529"/>
          <w:shd w:val="clear" w:color="auto" w:fill="F6F9FC"/>
          <w:lang w:val="en-US"/>
        </w:rPr>
        <w:t>SELECT * from Employee;</w:t>
      </w:r>
    </w:p>
    <w:p w:rsidR="005D6EE7" w:rsidRPr="00FC058F" w:rsidRDefault="005D6EE7" w:rsidP="00681F3C">
      <w:pPr>
        <w:pStyle w:val="ab"/>
        <w:ind w:left="720"/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</w:pPr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 xml:space="preserve">SELECT </w:t>
      </w:r>
      <w:proofErr w:type="spellStart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employee.emp_name</w:t>
      </w:r>
      <w:proofErr w:type="spell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 xml:space="preserve">, </w:t>
      </w:r>
      <w:proofErr w:type="spellStart"/>
      <w:proofErr w:type="gramStart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department.dept</w:t>
      </w:r>
      <w:proofErr w:type="gram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_name</w:t>
      </w:r>
      <w:proofErr w:type="spell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 xml:space="preserve"> FROM employee INNER JOIN department ON </w:t>
      </w:r>
      <w:proofErr w:type="spellStart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employee.dept_id</w:t>
      </w:r>
      <w:proofErr w:type="spell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 xml:space="preserve"> = </w:t>
      </w:r>
      <w:proofErr w:type="spellStart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department.dept_id</w:t>
      </w:r>
      <w:proofErr w:type="spell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 xml:space="preserve"> ORDER BY </w:t>
      </w:r>
      <w:proofErr w:type="spellStart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emp_name</w:t>
      </w:r>
      <w:proofErr w:type="spell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;</w:t>
      </w:r>
    </w:p>
    <w:p w:rsidR="00815DE9" w:rsidRPr="00FC058F" w:rsidRDefault="00815DE9" w:rsidP="00681F3C">
      <w:pPr>
        <w:pStyle w:val="ab"/>
        <w:ind w:left="720"/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</w:pPr>
    </w:p>
    <w:p w:rsidR="00815DE9" w:rsidRPr="00FC058F" w:rsidRDefault="00815DE9" w:rsidP="00681F3C">
      <w:pPr>
        <w:pStyle w:val="ab"/>
        <w:ind w:left="720"/>
        <w:rPr>
          <w:rFonts w:ascii="Consolas" w:hAnsi="Consolas" w:cs="Consolas"/>
          <w:color w:val="212529"/>
          <w:shd w:val="clear" w:color="auto" w:fill="F6F9FC"/>
          <w:lang w:val="en-US"/>
        </w:rPr>
      </w:pPr>
    </w:p>
    <w:p w:rsidR="00815DE9" w:rsidRPr="00815DE9" w:rsidRDefault="00815DE9" w:rsidP="00815DE9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  <w:t>3. Create PostgreSQL Trigger Function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This function will be invoked before the insert, delete or update operation.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>It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>does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>the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>following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>:</w:t>
      </w:r>
    </w:p>
    <w:p w:rsidR="00815DE9" w:rsidRPr="00815DE9" w:rsidRDefault="00815DE9" w:rsidP="007C0151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Before delete operation, it inserts the old data into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backup_tbl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.</w:t>
      </w:r>
    </w:p>
    <w:p w:rsidR="00815DE9" w:rsidRPr="00815DE9" w:rsidRDefault="00815DE9" w:rsidP="007C0151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Before update operation, it inserts the old data into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backup_tbl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.</w:t>
      </w:r>
    </w:p>
    <w:p w:rsidR="00815DE9" w:rsidRPr="00815DE9" w:rsidRDefault="00815DE9" w:rsidP="007C0151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Before insert operation, it inserts the new data into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backup_tbl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CREATE FUNCTION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ins_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function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</w:t>
      </w:r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) RETURNS trigger AS '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BEGIN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lastRenderedPageBreak/>
        <w:t xml:space="preserve">  IF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= ''DELETE'' THEN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INSERT INTO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</w:t>
      </w:r>
      <w:proofErr w:type="spellStart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, salary, operation)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VALUES (</w:t>
      </w:r>
      <w:proofErr w:type="spellStart"/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old.empid</w:t>
      </w:r>
      <w:proofErr w:type="spellEnd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old.salary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);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RETURN old;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END IF;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IF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= ''INSERT'' THEN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INSERT INTO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</w:t>
      </w:r>
      <w:proofErr w:type="spellStart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, salary, operation)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VALUES (</w:t>
      </w:r>
      <w:proofErr w:type="spellStart"/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new.empid</w:t>
      </w:r>
      <w:proofErr w:type="spellEnd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new.empname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new.salary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);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RETURN new;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END IF;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IF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= ''UPDATE'' THEN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INSERT INTO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</w:t>
      </w:r>
      <w:proofErr w:type="spellStart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, salary, operation)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VALUES (</w:t>
      </w:r>
      <w:proofErr w:type="spellStart"/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old.empid</w:t>
      </w:r>
      <w:proofErr w:type="spellEnd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old.salary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);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RETURN new;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END IF;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END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' LANGUAGE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plpgsql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;</w:t>
      </w:r>
    </w:p>
    <w:p w:rsidR="00815DE9" w:rsidRPr="00815DE9" w:rsidRDefault="00815DE9" w:rsidP="00815DE9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  <w:t>4. Create PostgreSQL Trigger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Using the following create trigger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sql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command, create a trigger which will invoke the function ‘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ins_function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’ after insert, delete or update operation.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4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CREATE TRIGGER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audit_ins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AFTER INSERT OR DELETE OR UPDATE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4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   ON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emp_table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FOR each ROW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4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   EXECUTE PROCEDURE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ins_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function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</w:t>
      </w:r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);</w:t>
      </w:r>
    </w:p>
    <w:p w:rsidR="00815DE9" w:rsidRPr="00815DE9" w:rsidRDefault="00815DE9" w:rsidP="00815DE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Make sure to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the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postgreSQL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database using </w:t>
      </w:r>
      <w:proofErr w:type="spellStart"/>
      <w:r w:rsidR="00366FBD">
        <w:fldChar w:fldCharType="begin"/>
      </w:r>
      <w:r w:rsidR="00366FBD" w:rsidRPr="00366FBD">
        <w:rPr>
          <w:lang w:val="en-US"/>
        </w:rPr>
        <w:instrText xml:space="preserve"> HYPERLINK "https://www.thegeekstuff.com/2009/01/how-to-backup-and-restore-postgres-database-using-pg_dump-and-psql/" </w:instrText>
      </w:r>
      <w:r w:rsidR="00366FBD">
        <w:fldChar w:fldCharType="separate"/>
      </w:r>
      <w:r w:rsidRPr="00815DE9">
        <w:rPr>
          <w:rFonts w:ascii="Georgia" w:eastAsia="Times New Roman" w:hAnsi="Georgia" w:cs="Times New Roman"/>
          <w:color w:val="DD0000"/>
          <w:sz w:val="24"/>
          <w:szCs w:val="24"/>
          <w:u w:val="single"/>
          <w:lang w:val="en-US" w:eastAsia="ru-RU"/>
        </w:rPr>
        <w:t>pg_dump</w:t>
      </w:r>
      <w:proofErr w:type="spellEnd"/>
      <w:r w:rsidRPr="00815DE9">
        <w:rPr>
          <w:rFonts w:ascii="Georgia" w:eastAsia="Times New Roman" w:hAnsi="Georgia" w:cs="Times New Roman"/>
          <w:color w:val="DD0000"/>
          <w:sz w:val="24"/>
          <w:szCs w:val="24"/>
          <w:u w:val="single"/>
          <w:lang w:val="en-US" w:eastAsia="ru-RU"/>
        </w:rPr>
        <w:t xml:space="preserve"> and </w:t>
      </w:r>
      <w:proofErr w:type="spellStart"/>
      <w:r w:rsidRPr="00815DE9">
        <w:rPr>
          <w:rFonts w:ascii="Georgia" w:eastAsia="Times New Roman" w:hAnsi="Georgia" w:cs="Times New Roman"/>
          <w:color w:val="DD0000"/>
          <w:sz w:val="24"/>
          <w:szCs w:val="24"/>
          <w:u w:val="single"/>
          <w:lang w:val="en-US" w:eastAsia="ru-RU"/>
        </w:rPr>
        <w:t>psql</w:t>
      </w:r>
      <w:proofErr w:type="spellEnd"/>
      <w:r w:rsidR="00366FBD">
        <w:rPr>
          <w:rFonts w:ascii="Georgia" w:eastAsia="Times New Roman" w:hAnsi="Georgia" w:cs="Times New Roman"/>
          <w:color w:val="DD0000"/>
          <w:sz w:val="24"/>
          <w:szCs w:val="24"/>
          <w:u w:val="single"/>
          <w:lang w:val="en-US" w:eastAsia="ru-RU"/>
        </w:rPr>
        <w:fldChar w:fldCharType="end"/>
      </w: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 command.</w:t>
      </w:r>
    </w:p>
    <w:p w:rsidR="00E92883" w:rsidRPr="00FC058F" w:rsidRDefault="00E92883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815DE9" w:rsidRPr="00815DE9" w:rsidRDefault="00815DE9" w:rsidP="00815DE9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  <w:t>5. Test the PostgreSQL Trigger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Try inserting sample data into the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emptable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, which will automatically insert the data to the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backup_table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as per the trigger logic.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INSERT INTO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emp_table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(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, salary) values (101, '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', '3000');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INSERT 0 1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SELECT * from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;</w:t>
      </w:r>
      <w:proofErr w:type="gramEnd"/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salary | operation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-------+---------+--------+-----------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101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3000 | INSERT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(1 row)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Try updating the data in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emptable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, which will automatically insert the old data to the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backup_tbl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as per the trigger logic.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UPDATE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emp_table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SET salary = '2500' where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= '101';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UPDATE 1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SELECT * from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;</w:t>
      </w:r>
      <w:proofErr w:type="gramEnd"/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salary | operation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lastRenderedPageBreak/>
        <w:t>-------+---------+--------+-----------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101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3000 | INSERT</w:t>
      </w:r>
    </w:p>
    <w:p w:rsidR="00815DE9" w:rsidRPr="00FC058F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</w:t>
      </w: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101 | </w:t>
      </w:r>
      <w:proofErr w:type="spellStart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3000 | UPDATE</w:t>
      </w:r>
    </w:p>
    <w:p w:rsidR="00815DE9" w:rsidRPr="00FC058F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(2 rows)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Try deleting the data in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emptable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, which will automatically insert the old data to the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backup_tbl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as per the trigger logic.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DELETE FROM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emp_table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WHERE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= '101';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DELETE 1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SELECT * from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;</w:t>
      </w:r>
      <w:proofErr w:type="gramEnd"/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salary | operation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-------+---------+--------+-----------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101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3000 | INSERT</w:t>
      </w:r>
    </w:p>
    <w:p w:rsidR="00815DE9" w:rsidRPr="00FC058F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1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</w:t>
      </w: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101 | </w:t>
      </w:r>
      <w:proofErr w:type="spellStart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3000 | UPDATE</w:t>
      </w: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ab/>
      </w:r>
    </w:p>
    <w:p w:rsidR="00815DE9" w:rsidRPr="00FC058F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101 | </w:t>
      </w:r>
      <w:proofErr w:type="spellStart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2500 | DELETE</w:t>
      </w:r>
    </w:p>
    <w:p w:rsidR="00101246" w:rsidRPr="00366FBD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</w:t>
      </w:r>
      <w:r w:rsidRPr="00366FBD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FC058F">
        <w:rPr>
          <w:rFonts w:ascii="Helvetica" w:eastAsia="Times New Roman" w:hAnsi="Helvetica" w:cs="Times New Roman"/>
          <w:sz w:val="26"/>
          <w:szCs w:val="26"/>
          <w:lang w:val="en-US" w:eastAsia="ru-RU"/>
        </w:rPr>
        <w:t>CREATE</w:t>
      </w:r>
      <w:r w:rsidRPr="00366FBD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FC058F">
        <w:rPr>
          <w:rFonts w:ascii="Helvetica" w:eastAsia="Times New Roman" w:hAnsi="Helvetica" w:cs="Times New Roman"/>
          <w:sz w:val="26"/>
          <w:szCs w:val="26"/>
          <w:lang w:val="en-US" w:eastAsia="ru-RU"/>
        </w:rPr>
        <w:t>VIEW</w:t>
      </w:r>
      <w:r w:rsidRPr="00366FBD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может</w:t>
      </w:r>
      <w:r w:rsidRPr="00366FBD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использоваться</w:t>
      </w:r>
      <w:r w:rsidRPr="00366FBD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</w:t>
      </w:r>
      <w:r w:rsidRPr="00366FBD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предложением</w:t>
      </w:r>
      <w:r w:rsidRPr="00366FBD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FC058F">
        <w:rPr>
          <w:rFonts w:ascii="Helvetica" w:eastAsia="Times New Roman" w:hAnsi="Helvetica" w:cs="Times New Roman"/>
          <w:sz w:val="26"/>
          <w:szCs w:val="26"/>
          <w:lang w:val="en-US" w:eastAsia="ru-RU"/>
        </w:rPr>
        <w:t>WHERE</w:t>
      </w:r>
      <w:r w:rsidRPr="00366FBD">
        <w:rPr>
          <w:rFonts w:ascii="Helvetica" w:eastAsia="Times New Roman" w:hAnsi="Helvetica" w:cs="Times New Roman"/>
          <w:sz w:val="26"/>
          <w:szCs w:val="26"/>
          <w:lang w:val="en-US" w:eastAsia="ru-RU"/>
        </w:rPr>
        <w:t>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emp_view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employee_id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</w:t>
      </w:r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last</w:t>
      </w:r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_name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hire_date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200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val="en-US" w:eastAsia="ru-RU"/>
        </w:rPr>
      </w:pPr>
      <w:r w:rsidRPr="00101246">
        <w:rPr>
          <w:rFonts w:ascii="Helvetica" w:eastAsia="Times New Roman" w:hAnsi="Helvetica" w:cs="Times New Roman"/>
          <w:sz w:val="24"/>
          <w:szCs w:val="24"/>
          <w:lang w:val="en-US"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выше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оператор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PostgreSQL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создаст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представление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emp_view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содержащее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записи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(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для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столбцов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employee_id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first_name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last_name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hire_date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)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таблицы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сотрудников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если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эти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записи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содержат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значение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200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для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столбца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PostgreSQL CREATE VIEW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помощью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AND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OR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операторами AND и OR.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locations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lastRenderedPageBreak/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country_id</w:t>
      </w:r>
      <w:proofErr w:type="spellEnd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'US'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city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'Seattle'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OR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country_id</w:t>
      </w:r>
      <w:proofErr w:type="spellEnd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JP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 AND city='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Tokyo'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Приведенный выше оператор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создаст представление '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', в котором будут записаны записи для всех столбцов таблицы местоположений, если (A) (i) значение столбца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country_id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равно US, и (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ii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) значение города - Сиэтл; или (B) (i) значение столбца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country_id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- JP, а (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ii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) значение города - Токио.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ВИД с GROUP BY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предложением GROUP BY.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count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GROUP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BY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 выше оператор создаст представление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», в котором будут собраны все записи, сгруппированные по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департаменту_id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, а также сохранен идентификатор департамента и число сотрудников для каждого отдела (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отдел_идентификатора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) из таблицы сотрудников.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ВИД с ORDER BY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предложением ORDER BY.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</w:t>
      </w:r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count</w:t>
      </w:r>
      <w:proofErr w:type="spellEnd"/>
      <w:proofErr w:type="gram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lastRenderedPageBreak/>
        <w:t>GROUP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BY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eastAsia="ru-RU"/>
        </w:rPr>
        <w:t>ORDER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eastAsia="ru-RU"/>
        </w:rPr>
        <w:t>BY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Приведенный выше оператор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создаст представление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», в котором будут собраны все записи, сгруппированные по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 отсортированные по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 количеству сотрудников для каждого отдела (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отдел_ид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) из таблицы сотрудников.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ПРОСМОТР МЕЖДУ И В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оператором BETWEEN и IN.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first_name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BETWEEN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'A'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'H'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01246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salary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gramStart"/>
      <w:r w:rsidRPr="00101246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IN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(</w:t>
      </w:r>
      <w:proofErr w:type="gramEnd"/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4000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7000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9000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10000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12000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 выше оператор создаст представление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», в котором будут приниматься все таблицы записей о сотрудниках, если (A)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first_name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сотрудника начинается с любого из символов от «A» до «H», а (B) </w:t>
      </w:r>
      <w:proofErr w:type="gram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- это</w:t>
      </w:r>
      <w:proofErr w:type="gram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любой из следующих зарплат 4000,7000,9000,10000,12000.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ВИД с LIKE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оператором LIKE.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lastRenderedPageBreak/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first_name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NOT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LIKE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'T%'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last_name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NOT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LIKE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'T%'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Вышеприведенный оператор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создаст представление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», принимающее все записи таблицы сотрудников, если (A)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first_name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сотрудника не начинается с «T» и (B)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last_name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сотрудника не начинается с «T».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CREATE VIEW с использованием подзапросов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подзапросами.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employee_</w:t>
      </w:r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</w:t>
      </w:r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_name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last_name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IN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gram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departments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location_id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IN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1500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1600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1700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val="en-US" w:eastAsia="ru-RU"/>
        </w:rPr>
      </w:pPr>
      <w:r w:rsidRPr="00101246">
        <w:rPr>
          <w:rFonts w:ascii="Helvetica" w:eastAsia="Times New Roman" w:hAnsi="Helvetica" w:cs="Times New Roman"/>
          <w:sz w:val="24"/>
          <w:szCs w:val="24"/>
          <w:lang w:val="en-US"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выше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оператор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PostgreSQL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создаст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представление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»,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котором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будут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храниться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все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записи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таблицы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employee_id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first_name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last_name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of employee,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если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удовлетворяет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условию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определенному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подзапросе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(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за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которым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следует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IN).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Подзапрос извлекает те идентификаторы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департамента_идейства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из таблицы отделов, где указатель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местоположения_идентификатора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- любой из списка 1500, 1600, 1700.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lastRenderedPageBreak/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ВИД с JOIN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вместе с оператором JOIN.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employee</w:t>
      </w:r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first_name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last_name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department_name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location</w:t>
      </w:r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_id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 </w:t>
      </w:r>
      <w:proofErr w:type="spellStart"/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departments</w:t>
      </w:r>
      <w:proofErr w:type="spellEnd"/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</w:t>
      </w:r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_id</w:t>
      </w:r>
      <w:proofErr w:type="spellEnd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Приведенный выше оператор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создаст представление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вместе с оператором JOIN.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Здесь оператор JOIN извлекает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employee_id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first_name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last_name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из таблицы сотрудников, а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location_id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из таблицы расположений, если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отдел_ид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таблицы сотрудников и местоположение находятся на одном уровне.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ВИД с UNION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UNION.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manager_id</w:t>
      </w:r>
      <w:proofErr w:type="spellEnd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100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UNION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first_name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BETWEEN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'P'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'W'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lastRenderedPageBreak/>
        <w:t>UNION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salary </w:t>
      </w:r>
      <w:proofErr w:type="gramStart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IN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7000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9000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10000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12000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366FBD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r w:rsidRPr="008545DE">
        <w:rPr>
          <w:rFonts w:ascii="Helvetica" w:eastAsia="Times New Roman" w:hAnsi="Helvetica" w:cs="Times New Roman"/>
          <w:sz w:val="24"/>
          <w:szCs w:val="24"/>
          <w:lang w:val="en-US"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Приведенный выше оператор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создаст представление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», содержащее столбцы, как в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employee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».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Переименовать представление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abc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в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xyz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ALTER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RENAME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TO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myview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Чтобы прикрепить значение столбца по умолчанию к обновляемому представлению: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TABLE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testtable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id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int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tz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timestamptz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test_view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testtable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ALTER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test_view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ALTER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COLUMN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tz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DEFAULT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now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Оставить представление</w:t>
      </w:r>
    </w:p>
    <w:p w:rsidR="00101246" w:rsidRDefault="00101246" w:rsidP="00101246">
      <w:pPr>
        <w:shd w:val="clear" w:color="auto" w:fill="FFFFFF"/>
        <w:spacing w:after="240" w:line="360" w:lineRule="atLeast"/>
        <w:rPr>
          <w:rFonts w:eastAsia="Times New Roman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Оператор DROP VIEW используется для удаления представлений. Чтобы удалить представление, вы должны иметь привилегию DROP для каждого представления. Вот синтаксис:</w:t>
      </w:r>
    </w:p>
    <w:p w:rsidR="00101246" w:rsidRPr="00101246" w:rsidRDefault="00101246" w:rsidP="00101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124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DROP VIEW </w:t>
      </w:r>
      <w:proofErr w:type="spellStart"/>
      <w:r w:rsidRPr="00101246">
        <w:rPr>
          <w:rFonts w:ascii="Courier New" w:eastAsia="Times New Roman" w:hAnsi="Courier New" w:cs="Courier New"/>
          <w:sz w:val="24"/>
          <w:szCs w:val="24"/>
          <w:lang w:eastAsia="ru-RU"/>
        </w:rPr>
        <w:t>test_view</w:t>
      </w:r>
      <w:proofErr w:type="spellEnd"/>
      <w:r w:rsidRPr="00101246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eastAsia="Times New Roman" w:cs="Times New Roman"/>
          <w:sz w:val="26"/>
          <w:szCs w:val="26"/>
          <w:lang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Arial"/>
          <w:color w:val="000000"/>
          <w:sz w:val="30"/>
          <w:szCs w:val="30"/>
          <w:lang w:eastAsia="ru-RU"/>
        </w:rPr>
      </w:pPr>
      <w:r w:rsidRPr="00101246">
        <w:rPr>
          <w:rFonts w:ascii="Trebuchet MS" w:eastAsia="Times New Roman" w:hAnsi="Trebuchet MS" w:cs="Arial"/>
          <w:color w:val="000000"/>
          <w:sz w:val="30"/>
          <w:szCs w:val="30"/>
          <w:lang w:eastAsia="ru-RU"/>
        </w:rPr>
        <w:t xml:space="preserve">Основы использования оконных функций в </w:t>
      </w:r>
      <w:proofErr w:type="spellStart"/>
      <w:r w:rsidRPr="00101246">
        <w:rPr>
          <w:rFonts w:ascii="Trebuchet MS" w:eastAsia="Times New Roman" w:hAnsi="Trebuchet MS" w:cs="Arial"/>
          <w:color w:val="000000"/>
          <w:sz w:val="30"/>
          <w:szCs w:val="30"/>
          <w:lang w:eastAsia="ru-RU"/>
        </w:rPr>
        <w:t>PostgreSQL</w:t>
      </w:r>
      <w:proofErr w:type="spellEnd"/>
    </w:p>
    <w:p w:rsidR="00101246" w:rsidRPr="00101246" w:rsidRDefault="00101246" w:rsidP="00101246">
      <w:pP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01246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3 октября 2022</w:t>
      </w:r>
    </w:p>
    <w:p w:rsidR="00101246" w:rsidRPr="00101246" w:rsidRDefault="00366FBD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hyperlink r:id="rId8" w:history="1">
        <w:r w:rsidR="00101246"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Оконные функции (</w:t>
        </w:r>
        <w:proofErr w:type="spellStart"/>
        <w:r w:rsidR="00101246"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window</w:t>
        </w:r>
        <w:proofErr w:type="spellEnd"/>
        <w:r w:rsidR="00101246"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="00101246"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functions</w:t>
        </w:r>
        <w:proofErr w:type="spellEnd"/>
        <w:r w:rsidR="00101246"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)</w:t>
        </w:r>
      </w:hyperlink>
      <w:r w:rsidR="00101246"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— это фича, позволяющая производить манипуляции </w:t>
      </w:r>
      <w:r w:rsidR="00101246"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между</w:t>
      </w:r>
      <w:r w:rsidR="00101246"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строками, возвращаемыми одним SQL-запросом. Похоже на </w:t>
      </w:r>
      <w:r w:rsidR="00101246"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GROUP</w:t>
      </w:r>
      <w:r w:rsidR="00101246"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="00101246"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BY</w:t>
      </w:r>
      <w:r w:rsidR="00101246"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но, в отличие от него, строки не объединяются в одну. Есть задачи, </w:t>
      </w:r>
      <w:r w:rsidR="00101246"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lastRenderedPageBreak/>
        <w:t>в которых оконные функции исключительно удобны. Например, когда нужно показать некие значения (выручку, посещаемость) за месяц, и рядом с ними — насколько это больше или меньше по сравнению с прошлым месяцем.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Для начала, выведем числа от 1 до 3: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Теперь перепишем запрос вот таким странным образом: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()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Каждый раз, когда вы видите синтаксис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(...)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можете быть уверены — запрос использует оконные функции. В данном примере используется простой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без указания чего-либо в скобочках. Поэтому функция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array_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видит все строки, возвращаемые запросом. Эти строки называются </w:t>
      </w:r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фреймом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а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array_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выступает в роли </w:t>
      </w:r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оконной функции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Запрос имеет доступ только к тому, что было извлечено по WHERE условию: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()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WHERE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 &gt;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Это правило действует всегда. Если нужно обратиться к чему-то, что не удовлетворяет WHERE-условию, необходимо использовать подзапросы.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Помимо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array_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можно использовать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sum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count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и другие агрегаты: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count(x)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(), sum(x)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()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count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Кроме обычных агрегатов еще есть </w:t>
      </w:r>
      <w:hyperlink r:id="rId9" w:history="1">
        <w:r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специализированные оконные функции</w:t>
        </w:r>
      </w:hyperlink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Некоторые из них будут рассмотрены далее.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с пустыми скобочками на самом деле эквивалентен: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RANGE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)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Чтобы несколько раз не писать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(...)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можно воспользоваться таким синтаксисом: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count(x)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 sum(x)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RANGE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count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 рассмотренных примерах фрейм всегда содержал все возвращаемые строки. Это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можно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исправить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Часть про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x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не является обязательной. Ведь нам известно, что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возвращает числа в порядке возрастания. Но в общем случае, при </w:t>
      </w:r>
      <w:proofErr w:type="spellStart"/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SELECT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‘е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из таблицы, таких гарантий нет.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Внимательные читатели могли заметить, что вместо синтаксиса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RANGE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здесь мы перешли на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ROWS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Это сделано не случайно. Дело в том, что вызов оконных функций может происходить в разных режимах. Они так и называются, RANGE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mode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ROWS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mode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Существует также GROUPS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mode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RANGE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mode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немного запутанный. В частности, он переопределяет смысл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ROW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в зависимости от того, какая часть остального синтаксиса используется в запросе. Сделано так, по всей видимости, чтобы используемый по умолчанию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RANGE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ROW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 работал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по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принципу наименьшего удивления, и эту часть запроса можно было опускать. Читателям, желающим основательно во всем этом разобраться, стоит </w:t>
      </w:r>
      <w:hyperlink r:id="rId10" w:anchor="SYNTAX-WINDOW-FUNCTIONS" w:history="1">
        <w:r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обратиться к официальной документации</w:t>
        </w:r>
      </w:hyperlink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Здесь же мы тактично обойдем стороной этот вопрос.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Рассмотрим еще примеры: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Текущую строку не обязательно включать во фрейм: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sum(x)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EXCLUDE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Смотрите, как удобно. Можно просто получить соседнее значение из выборки. Далее мы рассмотрим еще более простой способ это сделать.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Еще есть </w:t>
      </w:r>
      <w:proofErr w:type="spellStart"/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Рассмотрим их на более интересных данных: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CREATE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TABLE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"department"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TEXT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"name"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TEXT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"salary"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INT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INSERT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INTO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'dep_'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(d),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'emp_'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 || e, d*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+ e*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(ascii(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'a'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 ascii(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'c'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*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department |  name  |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dep_a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dep_a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dep_a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dep_b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dep_b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dep_b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dep_c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dep_c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dep_c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name  | salary |   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О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можно думать, как о такой специальной штуке, ограничивающей фрейм. Здесь мы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партицируем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данные по отделам. Ни один из фреймов не выходит за границы своей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В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остальном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все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работает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так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же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,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как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раньше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sum(salary)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EXCLUDE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>  name  | salary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Партицировать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можно и по условию: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INT4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 &gt;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x &gt;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</w:t>
      </w:r>
      <w:r w:rsidRPr="00101246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>-- попробуйте убрать следующую строчку; объясните результат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INT4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Выше говорилось о существовании </w:t>
      </w:r>
      <w:hyperlink r:id="rId11" w:history="1">
        <w:r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специализированных оконных функций</w:t>
        </w:r>
      </w:hyperlink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Самая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простая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из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них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—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это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row_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number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row_number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 name, salary, sum(salary)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EXCLUDE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row_number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name  | salary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Функция возвращает номер строки в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Нумерация начиная с единицы.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Еще две полезные функции — это </w:t>
      </w:r>
      <w:proofErr w:type="spellStart"/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lag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lead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lag(salary,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 lead(salary,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EXCLUDE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lag | lead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Функции позволяют подсмотреть вперед или назад на заданное число строк в рамках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Также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есть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first_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last_value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salary,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  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  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Заметьте, что условие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...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было переписано. Дело в том, что </w:t>
      </w:r>
      <w:proofErr w:type="spellStart"/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lag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lead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работают на уровне </w:t>
      </w:r>
      <w:proofErr w:type="spellStart"/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и им не важно, какое условие было указано в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...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Но функции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first_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last_value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работают с </w:t>
      </w:r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фреймом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 учитывают эти условия.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Еще существует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nth_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Функция также работает с фреймом: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nth_value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(salary,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nth_value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Довольно часто используется функция </w:t>
      </w:r>
      <w:proofErr w:type="spellStart"/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rank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UPDATE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=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WHERE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&lt;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row_number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 rank()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DESC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row_number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rank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Функция возвращает номер строки в соответствии с указанным порядком сортировки. Часть синтаксиса про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...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здесь была опущена, поскольку она не влияла на результат.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Наконец, никто не говорил, что нельзя указать несколько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(...)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salary,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rank()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w1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company_rank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rank()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w2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department_rank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w1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DESC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w2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DESC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company_rank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department_rank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7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7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7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</w:p>
    <w:p w:rsid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Это далеко не все возможности оконных функций. Однако их должно хватать для очень многих практических задач.</w:t>
      </w:r>
    </w:p>
    <w:p w:rsidR="0040571D" w:rsidRPr="00101246" w:rsidRDefault="0040571D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815DE9" w:rsidRDefault="00366FBD" w:rsidP="00681F3C">
      <w:pPr>
        <w:pStyle w:val="ab"/>
        <w:ind w:left="720"/>
        <w:rPr>
          <w:rStyle w:val="a3"/>
          <w:rFonts w:ascii="Times New Roman" w:hAnsi="Times New Roman"/>
          <w:sz w:val="28"/>
          <w:szCs w:val="28"/>
        </w:rPr>
      </w:pPr>
      <w:hyperlink r:id="rId12" w:history="1">
        <w:r w:rsidR="008F443A" w:rsidRPr="005013D5">
          <w:rPr>
            <w:rStyle w:val="a3"/>
            <w:rFonts w:ascii="Times New Roman" w:hAnsi="Times New Roman"/>
            <w:sz w:val="28"/>
            <w:szCs w:val="28"/>
          </w:rPr>
          <w:t>https://pro-prof.com/forums/topic/%D0%BF%D1%80%D0%B0%D0%BA%D1%82%D0%B8%D0%BA%D0%B0-</w:t>
        </w:r>
        <w:r w:rsidR="008F443A" w:rsidRPr="005013D5">
          <w:rPr>
            <w:rStyle w:val="a3"/>
            <w:rFonts w:ascii="Times New Roman" w:hAnsi="Times New Roman"/>
            <w:sz w:val="28"/>
            <w:szCs w:val="28"/>
          </w:rPr>
          <w:lastRenderedPageBreak/>
          <w:t>%D1%80%D0%B0%D0%B1%D0%BE%D1%82%D1%8B-%D1%81-postgresql</w:t>
        </w:r>
      </w:hyperlink>
    </w:p>
    <w:p w:rsidR="00FC058F" w:rsidRDefault="00FC058F" w:rsidP="00681F3C">
      <w:pPr>
        <w:pStyle w:val="ab"/>
        <w:ind w:left="720"/>
        <w:rPr>
          <w:rFonts w:ascii="Times New Roman" w:hAnsi="Times New Roman"/>
          <w:sz w:val="28"/>
          <w:szCs w:val="28"/>
        </w:rPr>
      </w:pPr>
    </w:p>
    <w:p w:rsidR="00FC058F" w:rsidRPr="00FC058F" w:rsidRDefault="00FC058F" w:rsidP="00FC058F">
      <w:pPr>
        <w:pStyle w:val="ab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drop table IF EXISTS emp;</w:t>
      </w:r>
    </w:p>
    <w:p w:rsidR="00FC058F" w:rsidRPr="00FC058F" w:rsidRDefault="00FC058F" w:rsidP="00FC058F">
      <w:pPr>
        <w:pStyle w:val="ab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drop table IF EXISTS dept;</w:t>
      </w:r>
    </w:p>
    <w:p w:rsidR="00FC058F" w:rsidRPr="00FC058F" w:rsidRDefault="00FC058F" w:rsidP="00FC058F">
      <w:pPr>
        <w:pStyle w:val="ab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 xml:space="preserve">drop table IF EXISTS </w:t>
      </w:r>
      <w:proofErr w:type="spellStart"/>
      <w:r w:rsidRPr="00FC058F">
        <w:rPr>
          <w:rFonts w:ascii="Times New Roman" w:hAnsi="Times New Roman"/>
          <w:sz w:val="28"/>
          <w:szCs w:val="28"/>
          <w:lang w:val="en-US"/>
        </w:rPr>
        <w:t>salgrade</w:t>
      </w:r>
      <w:proofErr w:type="spellEnd"/>
      <w:r w:rsidRPr="00FC058F">
        <w:rPr>
          <w:rFonts w:ascii="Times New Roman" w:hAnsi="Times New Roman"/>
          <w:sz w:val="28"/>
          <w:szCs w:val="28"/>
          <w:lang w:val="en-US"/>
        </w:rPr>
        <w:t>;</w:t>
      </w:r>
    </w:p>
    <w:p w:rsidR="008F443A" w:rsidRPr="00FC058F" w:rsidRDefault="00FC058F" w:rsidP="00FC058F">
      <w:pPr>
        <w:pStyle w:val="ab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drop table IF EXISTS bonus;</w:t>
      </w:r>
    </w:p>
    <w:p w:rsidR="008F443A" w:rsidRPr="00FC058F" w:rsidRDefault="008F443A" w:rsidP="00FC058F">
      <w:pPr>
        <w:pStyle w:val="ab"/>
        <w:ind w:left="72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C058F" w:rsidRPr="00FC058F" w:rsidRDefault="00FC058F" w:rsidP="00FC058F">
      <w:pPr>
        <w:pStyle w:val="ab"/>
        <w:ind w:left="720" w:firstLine="708"/>
        <w:rPr>
          <w:rFonts w:ascii="Times New Roman" w:hAnsi="Times New Roman"/>
          <w:sz w:val="28"/>
          <w:szCs w:val="28"/>
          <w:lang w:val="en-US"/>
        </w:rPr>
      </w:pP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CREATE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TABLE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deptno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CONSTRAINT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PK_DEPT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PRIMARY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KEY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dname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loc    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13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CREATE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TABLE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empno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CONSTRAINT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PK_EMP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PRIMARY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KEY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ename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job    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mgr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hiredate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comm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deptno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CONSTRAINT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FK_DEPTNO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REFERENCES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CREATE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TABLE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bonus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enamE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job    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comm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CREATE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TABLE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grade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losal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hisal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>- Insert test data - dept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gram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'ACCOUNTING'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'NEW YORK'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'RESEARCH'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'DALLAS'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gram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'CHICAGO'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gram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40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'OPERATIONS'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'BOSTON'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>- Insert test data - emp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7369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'SMITH'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'CLERK'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7902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'17-12-1980'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800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7499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'ALLEN'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'SALESMAN'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'20-2-1981'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1600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7521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'WARD'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'SALESMAN'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'22-2-1981'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1250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500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7566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'JONES'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'MANAGER'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7839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'2-4-1981'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2975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7654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'MARTIN'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'SALESMAN'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'28-9-1981'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1250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1400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'BLAKE'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'MANAGER'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7839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'1-5-1981'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2850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7782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'CLARK'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'MANAGER'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7839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'9-6-1981'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2450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lastRenderedPageBreak/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7788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'SCOTT'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'ANALYST'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7566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'13-07-87'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-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85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7839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'KING'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'PRESIDENT</w:t>
      </w:r>
      <w:proofErr w:type="gramStart"/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proofErr w:type="gramEnd"/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'17-11-1981'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5000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7844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'TURNER'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'SALESMAN'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'8-9-1981'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1500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7876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'ADAMS'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'CLERK'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7788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'13-07-87'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-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51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1100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7900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'JAMES'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'CLERK'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'3-12-1981'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950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7902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'FORD'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'ANALYST'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7566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'3-12-1981'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7934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'MILLER'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'CLERK'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7782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'23-1-1982'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1300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 xml:space="preserve">- Insert test data - </w:t>
      </w:r>
      <w:proofErr w:type="spellStart"/>
      <w:r w:rsidRPr="008F443A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>salgrade</w:t>
      </w:r>
      <w:proofErr w:type="spellEnd"/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1200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1201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1400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1401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2001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5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9999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FC058F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FC058F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>- Transaction commit</w:t>
      </w:r>
    </w:p>
    <w:p w:rsidR="008F443A" w:rsidRPr="00FC058F" w:rsidRDefault="008F443A" w:rsidP="008F443A">
      <w:pPr>
        <w:pStyle w:val="ab"/>
        <w:ind w:left="720"/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</w:pPr>
      <w:r w:rsidRPr="00FC058F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COMMIT</w:t>
      </w:r>
      <w:r w:rsidRPr="00FC058F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;</w:t>
      </w:r>
    </w:p>
    <w:p w:rsidR="00FE478D" w:rsidRPr="00FC058F" w:rsidRDefault="00FE478D" w:rsidP="008F443A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FE478D" w:rsidRPr="00FC058F" w:rsidRDefault="00FE478D" w:rsidP="008F443A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FE478D" w:rsidRPr="00FC058F" w:rsidRDefault="00FE478D" w:rsidP="008F443A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https://www.programmersought.com/article/19489663018/</w:t>
      </w:r>
    </w:p>
    <w:sectPr w:rsidR="00FE478D" w:rsidRPr="00FC058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FBD" w:rsidRDefault="00366FBD" w:rsidP="00555543">
      <w:pPr>
        <w:spacing w:after="0" w:line="240" w:lineRule="auto"/>
      </w:pPr>
      <w:r>
        <w:separator/>
      </w:r>
    </w:p>
  </w:endnote>
  <w:endnote w:type="continuationSeparator" w:id="0">
    <w:p w:rsidR="00366FBD" w:rsidRDefault="00366FBD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FBD" w:rsidRDefault="00366FBD">
    <w:pPr>
      <w:pStyle w:val="a6"/>
    </w:pPr>
  </w:p>
  <w:p w:rsidR="00366FBD" w:rsidRDefault="00366F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FBD" w:rsidRDefault="00366FBD" w:rsidP="00555543">
      <w:pPr>
        <w:spacing w:after="0" w:line="240" w:lineRule="auto"/>
      </w:pPr>
      <w:r>
        <w:separator/>
      </w:r>
    </w:p>
  </w:footnote>
  <w:footnote w:type="continuationSeparator" w:id="0">
    <w:p w:rsidR="00366FBD" w:rsidRDefault="00366FBD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48A2"/>
    <w:multiLevelType w:val="multilevel"/>
    <w:tmpl w:val="41E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33683"/>
    <w:multiLevelType w:val="multilevel"/>
    <w:tmpl w:val="069C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76C2D"/>
    <w:multiLevelType w:val="multilevel"/>
    <w:tmpl w:val="AFE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65877"/>
    <w:multiLevelType w:val="multilevel"/>
    <w:tmpl w:val="3616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82B79"/>
    <w:multiLevelType w:val="multilevel"/>
    <w:tmpl w:val="F4F649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002CA"/>
    <w:multiLevelType w:val="multilevel"/>
    <w:tmpl w:val="430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0"/>
    <w:rsid w:val="000038EF"/>
    <w:rsid w:val="00007C61"/>
    <w:rsid w:val="0001679E"/>
    <w:rsid w:val="00022379"/>
    <w:rsid w:val="00025EDE"/>
    <w:rsid w:val="00036406"/>
    <w:rsid w:val="00040E78"/>
    <w:rsid w:val="00054BB8"/>
    <w:rsid w:val="0006608C"/>
    <w:rsid w:val="00070B5B"/>
    <w:rsid w:val="000B540D"/>
    <w:rsid w:val="000B56D2"/>
    <w:rsid w:val="000B60FE"/>
    <w:rsid w:val="000C6200"/>
    <w:rsid w:val="000D58AE"/>
    <w:rsid w:val="000D5F7E"/>
    <w:rsid w:val="000D6C52"/>
    <w:rsid w:val="000E78D1"/>
    <w:rsid w:val="00101246"/>
    <w:rsid w:val="001166BB"/>
    <w:rsid w:val="00117197"/>
    <w:rsid w:val="001212D6"/>
    <w:rsid w:val="00125AE5"/>
    <w:rsid w:val="00136CD3"/>
    <w:rsid w:val="00146BC3"/>
    <w:rsid w:val="001506D1"/>
    <w:rsid w:val="00151740"/>
    <w:rsid w:val="001562FC"/>
    <w:rsid w:val="00173505"/>
    <w:rsid w:val="00182E85"/>
    <w:rsid w:val="00196BDF"/>
    <w:rsid w:val="001B5C1B"/>
    <w:rsid w:val="001B7384"/>
    <w:rsid w:val="001D4CDE"/>
    <w:rsid w:val="001D5FF1"/>
    <w:rsid w:val="001E7F77"/>
    <w:rsid w:val="00202204"/>
    <w:rsid w:val="00204E6A"/>
    <w:rsid w:val="00206F8A"/>
    <w:rsid w:val="00213C26"/>
    <w:rsid w:val="002148B4"/>
    <w:rsid w:val="00227D66"/>
    <w:rsid w:val="002303D0"/>
    <w:rsid w:val="00234C7F"/>
    <w:rsid w:val="00236DEB"/>
    <w:rsid w:val="00263364"/>
    <w:rsid w:val="00276058"/>
    <w:rsid w:val="00287591"/>
    <w:rsid w:val="002905AE"/>
    <w:rsid w:val="00292DE4"/>
    <w:rsid w:val="00297672"/>
    <w:rsid w:val="002C1138"/>
    <w:rsid w:val="002C1299"/>
    <w:rsid w:val="002C1930"/>
    <w:rsid w:val="002C6988"/>
    <w:rsid w:val="002C6F78"/>
    <w:rsid w:val="002D7225"/>
    <w:rsid w:val="002E5E98"/>
    <w:rsid w:val="002F0393"/>
    <w:rsid w:val="002F280A"/>
    <w:rsid w:val="00300EF3"/>
    <w:rsid w:val="00307B89"/>
    <w:rsid w:val="00311AB8"/>
    <w:rsid w:val="00327789"/>
    <w:rsid w:val="00347CFB"/>
    <w:rsid w:val="00353F99"/>
    <w:rsid w:val="00357443"/>
    <w:rsid w:val="00364E9C"/>
    <w:rsid w:val="00366FBD"/>
    <w:rsid w:val="00395BC7"/>
    <w:rsid w:val="003A2202"/>
    <w:rsid w:val="003A2813"/>
    <w:rsid w:val="003B69B1"/>
    <w:rsid w:val="003D019E"/>
    <w:rsid w:val="003E4347"/>
    <w:rsid w:val="003E46A6"/>
    <w:rsid w:val="003F7EB9"/>
    <w:rsid w:val="00400A7B"/>
    <w:rsid w:val="0040192E"/>
    <w:rsid w:val="0040571D"/>
    <w:rsid w:val="004072B0"/>
    <w:rsid w:val="00450259"/>
    <w:rsid w:val="0047414B"/>
    <w:rsid w:val="0047748D"/>
    <w:rsid w:val="00485E54"/>
    <w:rsid w:val="0049046A"/>
    <w:rsid w:val="0049693A"/>
    <w:rsid w:val="004A0946"/>
    <w:rsid w:val="004B4430"/>
    <w:rsid w:val="004C7BA5"/>
    <w:rsid w:val="004D1773"/>
    <w:rsid w:val="004D5691"/>
    <w:rsid w:val="004E2C58"/>
    <w:rsid w:val="004E7B40"/>
    <w:rsid w:val="004F7408"/>
    <w:rsid w:val="00516F3A"/>
    <w:rsid w:val="00527C50"/>
    <w:rsid w:val="00533CC0"/>
    <w:rsid w:val="00551F3D"/>
    <w:rsid w:val="00555543"/>
    <w:rsid w:val="00556602"/>
    <w:rsid w:val="0056215E"/>
    <w:rsid w:val="005653D1"/>
    <w:rsid w:val="0056738E"/>
    <w:rsid w:val="0057053F"/>
    <w:rsid w:val="005A5865"/>
    <w:rsid w:val="005B0D94"/>
    <w:rsid w:val="005B2DA4"/>
    <w:rsid w:val="005C5F1E"/>
    <w:rsid w:val="005C7D36"/>
    <w:rsid w:val="005D2935"/>
    <w:rsid w:val="005D3A4E"/>
    <w:rsid w:val="005D412F"/>
    <w:rsid w:val="005D6EE7"/>
    <w:rsid w:val="005E1F3B"/>
    <w:rsid w:val="005E4DE6"/>
    <w:rsid w:val="005E57FA"/>
    <w:rsid w:val="006030D7"/>
    <w:rsid w:val="006035A3"/>
    <w:rsid w:val="00623BB1"/>
    <w:rsid w:val="0063221A"/>
    <w:rsid w:val="00640C10"/>
    <w:rsid w:val="00650021"/>
    <w:rsid w:val="00651264"/>
    <w:rsid w:val="006517FD"/>
    <w:rsid w:val="00664EF4"/>
    <w:rsid w:val="00670B8A"/>
    <w:rsid w:val="00681F3C"/>
    <w:rsid w:val="00685F2A"/>
    <w:rsid w:val="00697FDB"/>
    <w:rsid w:val="006A44FA"/>
    <w:rsid w:val="006B2C1C"/>
    <w:rsid w:val="006C0990"/>
    <w:rsid w:val="006C3852"/>
    <w:rsid w:val="006C6F00"/>
    <w:rsid w:val="006C740F"/>
    <w:rsid w:val="006D07D3"/>
    <w:rsid w:val="006D5E0D"/>
    <w:rsid w:val="006F0360"/>
    <w:rsid w:val="006F3A74"/>
    <w:rsid w:val="006F5A25"/>
    <w:rsid w:val="00713367"/>
    <w:rsid w:val="00723D47"/>
    <w:rsid w:val="00743428"/>
    <w:rsid w:val="00743EDC"/>
    <w:rsid w:val="007541AA"/>
    <w:rsid w:val="00776291"/>
    <w:rsid w:val="0077709C"/>
    <w:rsid w:val="00777403"/>
    <w:rsid w:val="00781EB1"/>
    <w:rsid w:val="00793AA8"/>
    <w:rsid w:val="007B1073"/>
    <w:rsid w:val="007C0151"/>
    <w:rsid w:val="007C4704"/>
    <w:rsid w:val="007C6482"/>
    <w:rsid w:val="007C6E25"/>
    <w:rsid w:val="007D5C80"/>
    <w:rsid w:val="007D7692"/>
    <w:rsid w:val="007E4EEE"/>
    <w:rsid w:val="007E6B9E"/>
    <w:rsid w:val="007E6F4C"/>
    <w:rsid w:val="00815DE9"/>
    <w:rsid w:val="0082057E"/>
    <w:rsid w:val="008227CB"/>
    <w:rsid w:val="0082704B"/>
    <w:rsid w:val="008545DE"/>
    <w:rsid w:val="00856DC1"/>
    <w:rsid w:val="00862B51"/>
    <w:rsid w:val="00876218"/>
    <w:rsid w:val="00882D48"/>
    <w:rsid w:val="00884094"/>
    <w:rsid w:val="008A1426"/>
    <w:rsid w:val="008B762D"/>
    <w:rsid w:val="008C64A7"/>
    <w:rsid w:val="008D0CD1"/>
    <w:rsid w:val="008D3B0A"/>
    <w:rsid w:val="008E4EEE"/>
    <w:rsid w:val="008F443A"/>
    <w:rsid w:val="009020BA"/>
    <w:rsid w:val="00906CCC"/>
    <w:rsid w:val="009329E9"/>
    <w:rsid w:val="009442F5"/>
    <w:rsid w:val="00950C7F"/>
    <w:rsid w:val="0095353B"/>
    <w:rsid w:val="00986D45"/>
    <w:rsid w:val="00994208"/>
    <w:rsid w:val="0099792F"/>
    <w:rsid w:val="009A0B3F"/>
    <w:rsid w:val="009B3EB8"/>
    <w:rsid w:val="009E02DA"/>
    <w:rsid w:val="009E5F1E"/>
    <w:rsid w:val="00A24580"/>
    <w:rsid w:val="00A2774F"/>
    <w:rsid w:val="00A318A1"/>
    <w:rsid w:val="00A366F2"/>
    <w:rsid w:val="00A5603D"/>
    <w:rsid w:val="00A77F9B"/>
    <w:rsid w:val="00A826A0"/>
    <w:rsid w:val="00A97E9F"/>
    <w:rsid w:val="00AA20BD"/>
    <w:rsid w:val="00AB037C"/>
    <w:rsid w:val="00AC662C"/>
    <w:rsid w:val="00AD0923"/>
    <w:rsid w:val="00AD69AB"/>
    <w:rsid w:val="00AF658D"/>
    <w:rsid w:val="00AF7248"/>
    <w:rsid w:val="00B006AF"/>
    <w:rsid w:val="00B00F6E"/>
    <w:rsid w:val="00B02FF5"/>
    <w:rsid w:val="00B036D5"/>
    <w:rsid w:val="00B037A8"/>
    <w:rsid w:val="00B17F44"/>
    <w:rsid w:val="00B2401F"/>
    <w:rsid w:val="00B27615"/>
    <w:rsid w:val="00B367A3"/>
    <w:rsid w:val="00B41DBF"/>
    <w:rsid w:val="00B64217"/>
    <w:rsid w:val="00B760E5"/>
    <w:rsid w:val="00B765E6"/>
    <w:rsid w:val="00BA3329"/>
    <w:rsid w:val="00BB1983"/>
    <w:rsid w:val="00BB6B2E"/>
    <w:rsid w:val="00BC057B"/>
    <w:rsid w:val="00BC29A2"/>
    <w:rsid w:val="00BE61CD"/>
    <w:rsid w:val="00C05567"/>
    <w:rsid w:val="00C210CF"/>
    <w:rsid w:val="00C32598"/>
    <w:rsid w:val="00C32C5B"/>
    <w:rsid w:val="00C44533"/>
    <w:rsid w:val="00C84338"/>
    <w:rsid w:val="00C911C7"/>
    <w:rsid w:val="00C9128D"/>
    <w:rsid w:val="00C97D9F"/>
    <w:rsid w:val="00CA1974"/>
    <w:rsid w:val="00CA27EA"/>
    <w:rsid w:val="00CB368D"/>
    <w:rsid w:val="00CC7DAC"/>
    <w:rsid w:val="00CD1EA1"/>
    <w:rsid w:val="00CF3FE7"/>
    <w:rsid w:val="00CF6B92"/>
    <w:rsid w:val="00CF7346"/>
    <w:rsid w:val="00D131A3"/>
    <w:rsid w:val="00D56810"/>
    <w:rsid w:val="00D574B6"/>
    <w:rsid w:val="00D632DE"/>
    <w:rsid w:val="00D76EFF"/>
    <w:rsid w:val="00D87A93"/>
    <w:rsid w:val="00D90681"/>
    <w:rsid w:val="00DA4C26"/>
    <w:rsid w:val="00DA6A91"/>
    <w:rsid w:val="00DB64B4"/>
    <w:rsid w:val="00DE7756"/>
    <w:rsid w:val="00E02FCC"/>
    <w:rsid w:val="00E135A7"/>
    <w:rsid w:val="00E13E14"/>
    <w:rsid w:val="00E313A5"/>
    <w:rsid w:val="00E31BF4"/>
    <w:rsid w:val="00E356B5"/>
    <w:rsid w:val="00E42D18"/>
    <w:rsid w:val="00E43E39"/>
    <w:rsid w:val="00E4555B"/>
    <w:rsid w:val="00E54AEC"/>
    <w:rsid w:val="00E55B98"/>
    <w:rsid w:val="00E60F9A"/>
    <w:rsid w:val="00E67A76"/>
    <w:rsid w:val="00E7041E"/>
    <w:rsid w:val="00E92883"/>
    <w:rsid w:val="00E94750"/>
    <w:rsid w:val="00E960D2"/>
    <w:rsid w:val="00E9797E"/>
    <w:rsid w:val="00EC1F04"/>
    <w:rsid w:val="00EE02B2"/>
    <w:rsid w:val="00EE1502"/>
    <w:rsid w:val="00EE656E"/>
    <w:rsid w:val="00EF53B6"/>
    <w:rsid w:val="00EF7CD0"/>
    <w:rsid w:val="00F07BDE"/>
    <w:rsid w:val="00F42C88"/>
    <w:rsid w:val="00F44BFD"/>
    <w:rsid w:val="00F45C86"/>
    <w:rsid w:val="00F466A8"/>
    <w:rsid w:val="00F47837"/>
    <w:rsid w:val="00F50A51"/>
    <w:rsid w:val="00F6414B"/>
    <w:rsid w:val="00F67C82"/>
    <w:rsid w:val="00F73B6E"/>
    <w:rsid w:val="00F83510"/>
    <w:rsid w:val="00F85388"/>
    <w:rsid w:val="00F903CE"/>
    <w:rsid w:val="00F93BB5"/>
    <w:rsid w:val="00FA01A1"/>
    <w:rsid w:val="00FA4A66"/>
    <w:rsid w:val="00FA7751"/>
    <w:rsid w:val="00FB214D"/>
    <w:rsid w:val="00FC058F"/>
    <w:rsid w:val="00FC6149"/>
    <w:rsid w:val="00FD4B7A"/>
    <w:rsid w:val="00F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8B25"/>
  <w15:docId w15:val="{4A59778F-47B6-4CE2-AD47-1F21FF44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D36"/>
  </w:style>
  <w:style w:type="paragraph" w:styleId="1">
    <w:name w:val="heading 1"/>
    <w:basedOn w:val="a"/>
    <w:next w:val="a"/>
    <w:link w:val="10"/>
    <w:uiPriority w:val="9"/>
    <w:qFormat/>
    <w:rsid w:val="00EE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l-current-terms">
    <w:name w:val="cl-current-terms"/>
    <w:basedOn w:val="a0"/>
    <w:rsid w:val="000C6200"/>
  </w:style>
  <w:style w:type="character" w:customStyle="1" w:styleId="10">
    <w:name w:val="Заголовок 1 Знак"/>
    <w:basedOn w:val="a0"/>
    <w:link w:val="1"/>
    <w:uiPriority w:val="9"/>
    <w:rsid w:val="00EE0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B6421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4217"/>
    <w:rPr>
      <w:rFonts w:ascii="Consolas" w:hAnsi="Consolas" w:cs="Consolas"/>
      <w:sz w:val="20"/>
      <w:szCs w:val="20"/>
    </w:rPr>
  </w:style>
  <w:style w:type="character" w:styleId="af">
    <w:name w:val="Emphasis"/>
    <w:basedOn w:val="a0"/>
    <w:uiPriority w:val="20"/>
    <w:qFormat/>
    <w:rsid w:val="004D1773"/>
    <w:rPr>
      <w:i/>
      <w:iCs/>
    </w:rPr>
  </w:style>
  <w:style w:type="character" w:styleId="HTML2">
    <w:name w:val="HTML Code"/>
    <w:basedOn w:val="a0"/>
    <w:uiPriority w:val="99"/>
    <w:semiHidden/>
    <w:unhideWhenUsed/>
    <w:rsid w:val="004D177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67A76"/>
  </w:style>
  <w:style w:type="paragraph" w:styleId="af0">
    <w:name w:val="Block Text"/>
    <w:basedOn w:val="a"/>
    <w:semiHidden/>
    <w:rsid w:val="000D6C52"/>
    <w:pPr>
      <w:spacing w:after="200" w:line="276" w:lineRule="auto"/>
      <w:ind w:left="1134" w:right="1134"/>
      <w:jc w:val="both"/>
    </w:pPr>
    <w:rPr>
      <w:rFonts w:ascii="Cambria" w:eastAsia="Times New Roman" w:hAnsi="Cambria" w:cs="Times New Roman"/>
      <w:iCs/>
      <w:lang w:val="en-US" w:bidi="en-US"/>
    </w:rPr>
  </w:style>
  <w:style w:type="numbering" w:customStyle="1" w:styleId="11">
    <w:name w:val="Нет списка1"/>
    <w:next w:val="a2"/>
    <w:uiPriority w:val="99"/>
    <w:semiHidden/>
    <w:unhideWhenUsed/>
    <w:rsid w:val="00101246"/>
  </w:style>
  <w:style w:type="character" w:styleId="af1">
    <w:name w:val="FollowedHyperlink"/>
    <w:basedOn w:val="a0"/>
    <w:uiPriority w:val="99"/>
    <w:semiHidden/>
    <w:unhideWhenUsed/>
    <w:rsid w:val="00101246"/>
    <w:rPr>
      <w:color w:val="800080"/>
      <w:u w:val="single"/>
    </w:rPr>
  </w:style>
  <w:style w:type="character" w:customStyle="1" w:styleId="sql">
    <w:name w:val="sql"/>
    <w:basedOn w:val="a0"/>
    <w:rsid w:val="00101246"/>
  </w:style>
  <w:style w:type="character" w:customStyle="1" w:styleId="kw1">
    <w:name w:val="kw1"/>
    <w:basedOn w:val="a0"/>
    <w:rsid w:val="00101246"/>
  </w:style>
  <w:style w:type="character" w:customStyle="1" w:styleId="br0">
    <w:name w:val="br0"/>
    <w:basedOn w:val="a0"/>
    <w:rsid w:val="00101246"/>
  </w:style>
  <w:style w:type="character" w:customStyle="1" w:styleId="nu0">
    <w:name w:val="nu0"/>
    <w:basedOn w:val="a0"/>
    <w:rsid w:val="00101246"/>
  </w:style>
  <w:style w:type="character" w:customStyle="1" w:styleId="sy0">
    <w:name w:val="sy0"/>
    <w:basedOn w:val="a0"/>
    <w:rsid w:val="00101246"/>
  </w:style>
  <w:style w:type="character" w:customStyle="1" w:styleId="st0">
    <w:name w:val="st0"/>
    <w:basedOn w:val="a0"/>
    <w:rsid w:val="00101246"/>
  </w:style>
  <w:style w:type="character" w:customStyle="1" w:styleId="co1">
    <w:name w:val="co1"/>
    <w:basedOn w:val="a0"/>
    <w:rsid w:val="00101246"/>
  </w:style>
  <w:style w:type="character" w:customStyle="1" w:styleId="sy1">
    <w:name w:val="sy1"/>
    <w:basedOn w:val="a0"/>
    <w:rsid w:val="0040571D"/>
  </w:style>
  <w:style w:type="character" w:customStyle="1" w:styleId="sy2">
    <w:name w:val="sy2"/>
    <w:basedOn w:val="a0"/>
    <w:rsid w:val="00405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0741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68940">
                              <w:marLeft w:val="240"/>
                              <w:marRight w:val="660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4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5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90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05242">
                              <w:marLeft w:val="240"/>
                              <w:marRight w:val="660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8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3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3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0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0281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908075635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77374534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610475184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252587315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501430033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38479179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96955179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98118346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589657616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2073041471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730616511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416394298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257638084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38151795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608782668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358623206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99838999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</w:divsChild>
        </w:div>
      </w:divsChild>
    </w:div>
    <w:div w:id="1376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80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4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7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6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3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6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8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7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5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0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8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9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8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6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2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3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4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3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8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0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5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8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8011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9068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7003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3745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985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56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8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8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6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7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4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0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4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1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6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9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69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1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2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5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7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9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4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0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2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1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6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3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16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5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6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current/tutorial-window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-prof.com/forums/topic/%D0%BF%D1%80%D0%B0%D0%BA%D1%82%D0%B8%D0%BA%D0%B0-%D1%80%D0%B0%D0%B1%D0%BE%D1%82%D1%8B-%D1%81-postgre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current/functions-window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/docs/current/sql-express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current/functions-window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88EB3-3FBB-453F-8740-173A1B129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32</Pages>
  <Words>5597</Words>
  <Characters>31907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Занин Алексей Викторович</cp:lastModifiedBy>
  <cp:revision>9</cp:revision>
  <dcterms:created xsi:type="dcterms:W3CDTF">2023-09-18T16:00:00Z</dcterms:created>
  <dcterms:modified xsi:type="dcterms:W3CDTF">2024-09-06T15:20:00Z</dcterms:modified>
</cp:coreProperties>
</file>