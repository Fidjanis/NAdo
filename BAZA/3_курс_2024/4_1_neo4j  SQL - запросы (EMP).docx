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15E" w:rsidRDefault="0056215E" w:rsidP="00E960D2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E42D18" w:rsidRPr="00E42D18" w:rsidRDefault="00E42D18" w:rsidP="00E42D18">
      <w:pPr>
        <w:shd w:val="clear" w:color="auto" w:fill="FFFFFF"/>
        <w:spacing w:after="375"/>
        <w:jc w:val="center"/>
        <w:rPr>
          <w:rFonts w:ascii="Times New Roman" w:hAnsi="Times New Roman" w:cs="Times New Roman"/>
          <w:b/>
          <w:sz w:val="40"/>
          <w:szCs w:val="40"/>
          <w:lang w:eastAsia="ru-RU"/>
        </w:rPr>
      </w:pPr>
      <w:r w:rsidRPr="00E42D18">
        <w:rPr>
          <w:rFonts w:ascii="Times New Roman" w:hAnsi="Times New Roman" w:cs="Times New Roman"/>
          <w:b/>
          <w:sz w:val="40"/>
          <w:szCs w:val="40"/>
          <w:lang w:eastAsia="ru-RU"/>
        </w:rPr>
        <w:t>ЗАПРОСЫ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4376"/>
        <w:gridCol w:w="4475"/>
      </w:tblGrid>
      <w:tr w:rsidR="00BC057B" w:rsidRPr="00BC057B" w:rsidTr="00E42D18">
        <w:tc>
          <w:tcPr>
            <w:tcW w:w="4376" w:type="dxa"/>
          </w:tcPr>
          <w:p w:rsidR="00E42D18" w:rsidRPr="00BC057B" w:rsidRDefault="00E42D18" w:rsidP="00E42D18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</w:p>
        </w:tc>
        <w:tc>
          <w:tcPr>
            <w:tcW w:w="4475" w:type="dxa"/>
          </w:tcPr>
          <w:p w:rsidR="00E42D18" w:rsidRPr="00BC057B" w:rsidRDefault="00E42D18" w:rsidP="00681F3C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Neo4j</w:t>
            </w:r>
          </w:p>
        </w:tc>
      </w:tr>
      <w:tr w:rsidR="00BC057B" w:rsidRPr="006F68DC" w:rsidTr="00E42D18">
        <w:tc>
          <w:tcPr>
            <w:tcW w:w="4376" w:type="dxa"/>
          </w:tcPr>
          <w:p w:rsidR="00E42D18" w:rsidRPr="00BC057B" w:rsidRDefault="00E42D18" w:rsidP="00E42D18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4475" w:type="dxa"/>
          </w:tcPr>
          <w:p w:rsidR="00E42D18" w:rsidRPr="00BC057B" w:rsidRDefault="00E42D18" w:rsidP="00E42D18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 (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a:employees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return a</w:t>
            </w:r>
          </w:p>
        </w:tc>
      </w:tr>
      <w:tr w:rsidR="0056215E" w:rsidRPr="006F68DC" w:rsidTr="00E42D18">
        <w:tc>
          <w:tcPr>
            <w:tcW w:w="4376" w:type="dxa"/>
          </w:tcPr>
          <w:p w:rsidR="0056215E" w:rsidRPr="00BC057B" w:rsidRDefault="0056215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4475" w:type="dxa"/>
          </w:tcPr>
          <w:p w:rsidR="0056215E" w:rsidRPr="00BC057B" w:rsidRDefault="0056215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 (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departments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return a</w:t>
            </w:r>
          </w:p>
        </w:tc>
      </w:tr>
      <w:tr w:rsidR="0056215E" w:rsidRPr="006F68DC" w:rsidTr="00E42D18">
        <w:tc>
          <w:tcPr>
            <w:tcW w:w="4376" w:type="dxa"/>
          </w:tcPr>
          <w:p w:rsidR="0056215E" w:rsidRPr="00BC057B" w:rsidRDefault="0056215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ename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</w:tc>
        <w:tc>
          <w:tcPr>
            <w:tcW w:w="4475" w:type="dxa"/>
          </w:tcPr>
          <w:p w:rsidR="0056215E" w:rsidRPr="006F68DC" w:rsidRDefault="006F68DC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56215E" w:rsidRPr="0056215E" w:rsidTr="00E42D18">
        <w:tc>
          <w:tcPr>
            <w:tcW w:w="4376" w:type="dxa"/>
          </w:tcPr>
          <w:p w:rsidR="0056215E" w:rsidRPr="00BC057B" w:rsidRDefault="0056215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4475" w:type="dxa"/>
          </w:tcPr>
          <w:p w:rsidR="0056215E" w:rsidRPr="00BC057B" w:rsidRDefault="006F68DC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56215E" w:rsidRPr="006F68DC" w:rsidTr="00E42D18">
        <w:tc>
          <w:tcPr>
            <w:tcW w:w="4376" w:type="dxa"/>
          </w:tcPr>
          <w:p w:rsidR="0056215E" w:rsidRPr="00BC057B" w:rsidRDefault="0056215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‘SMITH’;</w:t>
            </w:r>
          </w:p>
        </w:tc>
        <w:tc>
          <w:tcPr>
            <w:tcW w:w="4475" w:type="dxa"/>
          </w:tcPr>
          <w:p w:rsidR="0056215E" w:rsidRPr="00BC057B" w:rsidRDefault="006F68DC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56215E" w:rsidRPr="006F68DC" w:rsidTr="00E42D18">
        <w:tc>
          <w:tcPr>
            <w:tcW w:w="4376" w:type="dxa"/>
          </w:tcPr>
          <w:p w:rsidR="007E6B9E" w:rsidRPr="00BC057B" w:rsidRDefault="007E6B9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r w:rsidR="0002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* from </w:t>
            </w:r>
            <w:proofErr w:type="spellStart"/>
            <w:r w:rsidR="0002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</w:t>
            </w:r>
            <w:proofErr w:type="spellEnd"/>
            <w:r w:rsidR="0002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="0002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empno</w:t>
            </w:r>
            <w:proofErr w:type="spellEnd"/>
            <w:r w:rsidR="0002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(7369, 15, 46, 16);</w:t>
            </w:r>
          </w:p>
        </w:tc>
        <w:tc>
          <w:tcPr>
            <w:tcW w:w="4475" w:type="dxa"/>
          </w:tcPr>
          <w:p w:rsidR="0056215E" w:rsidRPr="00BC057B" w:rsidRDefault="006F68DC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56215E" w:rsidRPr="006F68DC" w:rsidTr="00E42D18">
        <w:tc>
          <w:tcPr>
            <w:tcW w:w="4376" w:type="dxa"/>
          </w:tcPr>
          <w:p w:rsidR="0056215E" w:rsidRPr="00BC057B" w:rsidRDefault="007E6B9E" w:rsidP="00F93BB5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="0002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dept.deptno</w:t>
            </w:r>
            <w:proofErr w:type="spellEnd"/>
            <w:r w:rsidR="0002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2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emp.empno</w:t>
            </w:r>
            <w:proofErr w:type="spellEnd"/>
            <w:r w:rsidR="0002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join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dept.dep</w:t>
            </w:r>
            <w:r w:rsidR="00F9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emp.dep</w:t>
            </w:r>
            <w:r w:rsidR="00F9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‘</w:t>
            </w:r>
            <w:r w:rsidR="00F9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ACCOUNTING’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4475" w:type="dxa"/>
          </w:tcPr>
          <w:p w:rsidR="0056215E" w:rsidRPr="00BC057B" w:rsidRDefault="006F68DC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</w:t>
            </w:r>
          </w:p>
        </w:tc>
      </w:tr>
      <w:tr w:rsidR="0056215E" w:rsidRPr="006F68DC" w:rsidTr="00E42D18">
        <w:tc>
          <w:tcPr>
            <w:tcW w:w="4376" w:type="dxa"/>
          </w:tcPr>
          <w:p w:rsidR="0056215E" w:rsidRPr="00BC057B" w:rsidRDefault="00F93BB5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="0002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dept.deptno</w:t>
            </w:r>
            <w:proofErr w:type="spellEnd"/>
            <w:r w:rsidR="0002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2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emp.empno</w:t>
            </w:r>
            <w:proofErr w:type="spellEnd"/>
            <w:r w:rsidR="0002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join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dept.deptno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‘WORKS’;</w:t>
            </w:r>
          </w:p>
        </w:tc>
        <w:tc>
          <w:tcPr>
            <w:tcW w:w="4475" w:type="dxa"/>
          </w:tcPr>
          <w:p w:rsidR="0056215E" w:rsidRPr="00BC057B" w:rsidRDefault="006F68DC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</w:t>
            </w:r>
          </w:p>
        </w:tc>
      </w:tr>
      <w:tr w:rsidR="0056215E" w:rsidRPr="006F68DC" w:rsidTr="00E42D18">
        <w:tc>
          <w:tcPr>
            <w:tcW w:w="4376" w:type="dxa"/>
          </w:tcPr>
          <w:p w:rsidR="0056215E" w:rsidRPr="00BC057B" w:rsidRDefault="00022379" w:rsidP="00022379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join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dept.deptno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‘ACCOUNTING’;</w:t>
            </w:r>
          </w:p>
        </w:tc>
        <w:tc>
          <w:tcPr>
            <w:tcW w:w="4475" w:type="dxa"/>
          </w:tcPr>
          <w:p w:rsidR="0056215E" w:rsidRPr="00BC057B" w:rsidRDefault="006F68DC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</w:t>
            </w:r>
          </w:p>
        </w:tc>
      </w:tr>
      <w:tr w:rsidR="0056215E" w:rsidRPr="006F68DC" w:rsidTr="00E42D18">
        <w:tc>
          <w:tcPr>
            <w:tcW w:w="4376" w:type="dxa"/>
          </w:tcPr>
          <w:p w:rsidR="0056215E" w:rsidRPr="00BC057B" w:rsidRDefault="00022379" w:rsidP="00347CFB">
            <w:pPr>
              <w:pStyle w:val="ab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join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dept.deptno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347C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‘RESEARCH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4475" w:type="dxa"/>
          </w:tcPr>
          <w:p w:rsidR="0056215E" w:rsidRPr="00BC057B" w:rsidRDefault="006F68DC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</w:t>
            </w:r>
          </w:p>
        </w:tc>
      </w:tr>
      <w:tr w:rsidR="0056215E" w:rsidRPr="006F68DC" w:rsidTr="00E42D18">
        <w:tc>
          <w:tcPr>
            <w:tcW w:w="4376" w:type="dxa"/>
          </w:tcPr>
          <w:p w:rsidR="0056215E" w:rsidRPr="00BC057B" w:rsidRDefault="00022379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join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emp.empno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7369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dept.deptno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20; </w:t>
            </w:r>
          </w:p>
        </w:tc>
        <w:tc>
          <w:tcPr>
            <w:tcW w:w="4475" w:type="dxa"/>
          </w:tcPr>
          <w:p w:rsidR="0056215E" w:rsidRPr="00BC057B" w:rsidRDefault="006F68DC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</w:t>
            </w:r>
          </w:p>
        </w:tc>
      </w:tr>
      <w:tr w:rsidR="0056215E" w:rsidRPr="006F68DC" w:rsidTr="00E42D18">
        <w:tc>
          <w:tcPr>
            <w:tcW w:w="4376" w:type="dxa"/>
          </w:tcPr>
          <w:p w:rsidR="0056215E" w:rsidRPr="00BC057B" w:rsidRDefault="0056215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a.deptno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b.ename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a,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</w:p>
        </w:tc>
        <w:tc>
          <w:tcPr>
            <w:tcW w:w="4475" w:type="dxa"/>
          </w:tcPr>
          <w:p w:rsidR="0056215E" w:rsidRPr="00BC057B" w:rsidRDefault="006F68DC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</w:t>
            </w:r>
          </w:p>
        </w:tc>
      </w:tr>
      <w:tr w:rsidR="0056215E" w:rsidRPr="006F68DC" w:rsidTr="00E42D18">
        <w:tc>
          <w:tcPr>
            <w:tcW w:w="4376" w:type="dxa"/>
          </w:tcPr>
          <w:p w:rsidR="0056215E" w:rsidRPr="00BC057B" w:rsidRDefault="00E94750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 a, b</w:t>
            </w: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a,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4475" w:type="dxa"/>
          </w:tcPr>
          <w:p w:rsidR="0056215E" w:rsidRPr="00BC057B" w:rsidRDefault="006F68DC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</w:t>
            </w:r>
          </w:p>
        </w:tc>
      </w:tr>
      <w:tr w:rsidR="0056215E" w:rsidRPr="006F68DC" w:rsidTr="00E42D18">
        <w:tc>
          <w:tcPr>
            <w:tcW w:w="4376" w:type="dxa"/>
          </w:tcPr>
          <w:p w:rsidR="0056215E" w:rsidRPr="00BC057B" w:rsidRDefault="00347CFB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a.deptno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b.ename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a,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</w:p>
        </w:tc>
        <w:tc>
          <w:tcPr>
            <w:tcW w:w="4475" w:type="dxa"/>
          </w:tcPr>
          <w:p w:rsidR="0056215E" w:rsidRPr="00BC057B" w:rsidRDefault="006F68DC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</w:t>
            </w:r>
          </w:p>
        </w:tc>
      </w:tr>
      <w:tr w:rsidR="0056215E" w:rsidRPr="006F68DC" w:rsidTr="00E42D18">
        <w:tc>
          <w:tcPr>
            <w:tcW w:w="4376" w:type="dxa"/>
          </w:tcPr>
          <w:p w:rsidR="0056215E" w:rsidRPr="00BC057B" w:rsidRDefault="00347CFB" w:rsidP="00347CFB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join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dept.deptno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‘SMITH’;</w:t>
            </w:r>
          </w:p>
        </w:tc>
        <w:tc>
          <w:tcPr>
            <w:tcW w:w="4475" w:type="dxa"/>
          </w:tcPr>
          <w:p w:rsidR="0056215E" w:rsidRPr="00BC057B" w:rsidRDefault="006F68DC" w:rsidP="0056215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?</w:t>
            </w:r>
          </w:p>
        </w:tc>
      </w:tr>
      <w:tr w:rsidR="00347CFB" w:rsidRPr="006F68DC" w:rsidTr="00E42D18">
        <w:tc>
          <w:tcPr>
            <w:tcW w:w="4376" w:type="dxa"/>
          </w:tcPr>
          <w:p w:rsidR="00347CFB" w:rsidRPr="003D019E" w:rsidRDefault="00347CFB" w:rsidP="00347CFB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</w:pPr>
            <w:r w:rsidRPr="00E20EB9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ВЫБОРКА</w:t>
            </w:r>
            <w:r w:rsidRPr="003D019E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  <w:t xml:space="preserve">(SELECT) </w:t>
            </w:r>
            <w:r w:rsidRPr="003D019E"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  <w:t>(</w:t>
            </w:r>
            <w:r w:rsidRPr="00E20EB9">
              <w:rPr>
                <w:rFonts w:ascii="Arial" w:hAnsi="Arial" w:cs="Arial"/>
                <w:b/>
                <w:color w:val="000000"/>
                <w:sz w:val="28"/>
                <w:szCs w:val="28"/>
              </w:rPr>
              <w:t>σ</w:t>
            </w:r>
            <w:r w:rsidRPr="003D019E"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  <w:t>):</w:t>
            </w:r>
          </w:p>
          <w:p w:rsidR="00347CFB" w:rsidRPr="000D6C52" w:rsidRDefault="00347CFB" w:rsidP="00347CFB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0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* 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</w:t>
            </w:r>
            <w:ins w:id="1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WHERE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>SAL&gt;</w:t>
            </w:r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2500;</w:t>
            </w:r>
          </w:p>
        </w:tc>
        <w:tc>
          <w:tcPr>
            <w:tcW w:w="4475" w:type="dxa"/>
          </w:tcPr>
          <w:p w:rsidR="00347CFB" w:rsidRPr="00BC057B" w:rsidRDefault="006F68DC" w:rsidP="00347C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</w:t>
            </w:r>
          </w:p>
        </w:tc>
      </w:tr>
      <w:tr w:rsidR="00347CFB" w:rsidRPr="006F68DC" w:rsidTr="00E42D18">
        <w:tc>
          <w:tcPr>
            <w:tcW w:w="4376" w:type="dxa"/>
          </w:tcPr>
          <w:p w:rsidR="00347CFB" w:rsidRPr="003D019E" w:rsidRDefault="00347CFB" w:rsidP="00347CFB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</w:pPr>
            <w:r w:rsidRPr="00E20EB9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ПРОЕКЦИЯ</w:t>
            </w:r>
            <w:r w:rsidRPr="003D019E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  <w:t>(PROJECT)</w:t>
            </w:r>
            <w:r w:rsidRPr="003D019E"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  <w:t xml:space="preserve"> (</w:t>
            </w:r>
            <w:r w:rsidRPr="00E20EB9">
              <w:rPr>
                <w:rFonts w:ascii="Arial" w:hAnsi="Arial" w:cs="Arial"/>
                <w:b/>
                <w:color w:val="000000"/>
                <w:sz w:val="28"/>
                <w:szCs w:val="28"/>
              </w:rPr>
              <w:t>π</w:t>
            </w:r>
            <w:r w:rsidRPr="003D019E"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  <w:t>):</w:t>
            </w:r>
          </w:p>
          <w:p w:rsidR="00347CFB" w:rsidRPr="000D6C52" w:rsidRDefault="00347CFB" w:rsidP="00347CFB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ins w:id="2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DISTINCT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>ENAME,DEPTNO</w:t>
            </w:r>
            <w:ins w:id="3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EMP;</w:t>
            </w:r>
          </w:p>
          <w:p w:rsidR="00347CFB" w:rsidRPr="000D6C52" w:rsidRDefault="00347CFB" w:rsidP="00347CFB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ins w:id="4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>SELECT DISTINCT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>DEPTNO, ENAME</w:t>
            </w:r>
            <w:ins w:id="5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EMP;</w:t>
            </w:r>
          </w:p>
          <w:p w:rsidR="00347CFB" w:rsidRPr="000D6C52" w:rsidRDefault="00347CFB" w:rsidP="00347CFB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ins w:id="6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>SELECT DISTINCT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>DEPTNO</w:t>
            </w:r>
            <w:ins w:id="7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EMP;</w:t>
            </w:r>
          </w:p>
          <w:p w:rsidR="00347CFB" w:rsidRPr="003D019E" w:rsidRDefault="00347CFB" w:rsidP="00347CFB">
            <w:pPr>
              <w:pStyle w:val="ab"/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  <w:lang w:val="en-US"/>
              </w:rPr>
            </w:pPr>
            <w:r w:rsidRPr="00E20EB9"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</w:rPr>
              <w:t>ПРОИЗВЕДЕНИЕ</w:t>
            </w:r>
            <w:r w:rsidRPr="003D019E"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  <w:lang w:val="en-US"/>
              </w:rPr>
              <w:t>(PRODUCT) (×):</w:t>
            </w:r>
          </w:p>
          <w:p w:rsidR="00347CFB" w:rsidRPr="000D6C52" w:rsidRDefault="00347CFB" w:rsidP="00347CFB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ins w:id="8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* from </w:t>
              </w:r>
            </w:ins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EMP,</w:t>
            </w:r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DEPT;</w:t>
            </w:r>
          </w:p>
          <w:p w:rsidR="00347CFB" w:rsidRPr="000D6C52" w:rsidRDefault="00347CFB" w:rsidP="00347CFB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4475" w:type="dxa"/>
          </w:tcPr>
          <w:p w:rsidR="00307B89" w:rsidRPr="00BC057B" w:rsidRDefault="006F68DC" w:rsidP="00347CF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?</w:t>
            </w:r>
          </w:p>
        </w:tc>
      </w:tr>
      <w:tr w:rsidR="00347CFB" w:rsidRPr="000D6C52" w:rsidTr="00E42D18">
        <w:tc>
          <w:tcPr>
            <w:tcW w:w="4376" w:type="dxa"/>
          </w:tcPr>
          <w:p w:rsidR="00347CFB" w:rsidRDefault="00347CFB" w:rsidP="00347CFB">
            <w:pPr>
              <w:pStyle w:val="ab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1F0BD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lastRenderedPageBreak/>
              <w:t>ОБЪЕДИНЕНИЕ</w:t>
            </w:r>
            <w:r w:rsidRPr="000D6C52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(UNION) (</w:t>
            </w:r>
            <w:r w:rsidRPr="000D6C52">
              <w:rPr>
                <w:rFonts w:ascii="Cambria Math" w:hAnsi="Cambria Math" w:cs="Cambria Math"/>
                <w:b/>
                <w:color w:val="000000"/>
                <w:sz w:val="28"/>
                <w:szCs w:val="28"/>
                <w:lang w:val="en-US"/>
              </w:rPr>
              <w:t>∪</w:t>
            </w:r>
            <w:r w:rsidRPr="000D6C52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):</w:t>
            </w:r>
          </w:p>
          <w:p w:rsidR="00347CFB" w:rsidRPr="000D6C52" w:rsidRDefault="00347CFB" w:rsidP="00347CFB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ins w:id="9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DEPTNO,DNAME, LOC </w:t>
            </w:r>
            <w:ins w:id="10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DEPT;</w:t>
            </w:r>
          </w:p>
          <w:p w:rsidR="00347CFB" w:rsidRPr="000D6C52" w:rsidRDefault="00347CFB" w:rsidP="00347CFB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ins w:id="11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>ENAME,DEPTNO</w:t>
            </w:r>
            <w:ins w:id="12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EMP </w:t>
            </w:r>
            <w:ins w:id="13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UNION SELECT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DEPTNO,DNAME, LOC </w:t>
            </w:r>
            <w:ins w:id="14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DEPT;</w:t>
            </w:r>
          </w:p>
          <w:p w:rsidR="00347CFB" w:rsidRPr="000D6C52" w:rsidRDefault="00347CFB" w:rsidP="00347CFB">
            <w:pPr>
              <w:pStyle w:val="ab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ins w:id="15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DEPTNO </w:t>
            </w:r>
            <w:ins w:id="16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</w:t>
            </w:r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ins w:id="17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UNION SELECT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DEPTNO </w:t>
            </w:r>
            <w:ins w:id="18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DEPT;</w:t>
            </w:r>
          </w:p>
          <w:p w:rsidR="00347CFB" w:rsidRPr="000D6C52" w:rsidRDefault="00347CFB" w:rsidP="00347CFB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4475" w:type="dxa"/>
          </w:tcPr>
          <w:p w:rsidR="00347CFB" w:rsidRDefault="00347CFB" w:rsidP="00347CF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?</w:t>
            </w:r>
          </w:p>
        </w:tc>
      </w:tr>
      <w:tr w:rsidR="00347CFB" w:rsidRPr="000D6C52" w:rsidTr="00E42D18">
        <w:tc>
          <w:tcPr>
            <w:tcW w:w="4376" w:type="dxa"/>
          </w:tcPr>
          <w:p w:rsidR="00347CFB" w:rsidRPr="006F68DC" w:rsidRDefault="00347CFB" w:rsidP="00347CFB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</w:pPr>
            <w:r w:rsidRPr="003E7606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ПЕРЕСЕЧЕНИЕ</w:t>
            </w:r>
            <w:r w:rsidRPr="006F68DC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  <w:t>(INTERSECT) (∩):</w:t>
            </w:r>
          </w:p>
          <w:p w:rsidR="00307B89" w:rsidRPr="000D6C52" w:rsidRDefault="00307B89" w:rsidP="00307B89">
            <w:pPr>
              <w:pStyle w:val="ab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ins w:id="19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DEPTNO </w:t>
            </w:r>
            <w:ins w:id="20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</w:t>
            </w:r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INTERSECT</w:t>
            </w:r>
            <w:ins w:id="21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SELECT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DEPTNO </w:t>
            </w:r>
            <w:ins w:id="22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DEPT;</w:t>
            </w:r>
          </w:p>
          <w:p w:rsidR="00307B89" w:rsidRPr="00307B89" w:rsidRDefault="00307B89" w:rsidP="00347CFB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</w:pPr>
          </w:p>
          <w:p w:rsidR="00347CFB" w:rsidRPr="00DA4C26" w:rsidRDefault="00347CFB" w:rsidP="00347CFB">
            <w:pPr>
              <w:pStyle w:val="ab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475" w:type="dxa"/>
          </w:tcPr>
          <w:p w:rsidR="00347CFB" w:rsidRDefault="00347CFB" w:rsidP="00347CF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?</w:t>
            </w:r>
          </w:p>
        </w:tc>
      </w:tr>
      <w:tr w:rsidR="00347CFB" w:rsidRPr="000D6C52" w:rsidTr="00E42D18">
        <w:tc>
          <w:tcPr>
            <w:tcW w:w="4376" w:type="dxa"/>
          </w:tcPr>
          <w:p w:rsidR="00347CFB" w:rsidRDefault="00347CFB" w:rsidP="00347CFB">
            <w:pPr>
              <w:pStyle w:val="ab"/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B502C8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СОЕДИНЕНИЕ</w:t>
            </w:r>
            <w:r w:rsidRPr="003D019E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  <w:t>(JOIN) (∏):</w:t>
            </w:r>
          </w:p>
          <w:p w:rsidR="00347CFB" w:rsidRDefault="00347CFB" w:rsidP="00347CFB">
            <w:pPr>
              <w:pStyle w:val="ab"/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</w:p>
          <w:p w:rsidR="00347CFB" w:rsidRPr="00DA4C26" w:rsidRDefault="00347CFB" w:rsidP="00347CFB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</w:pPr>
            <w:ins w:id="23" w:author="Unknown">
              <w:r w:rsidRPr="00DA4C26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* from </w:t>
              </w:r>
            </w:ins>
            <w:r w:rsidRPr="00DA4C26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DEPT, EMP</w:t>
            </w:r>
            <w:ins w:id="24" w:author="Unknown">
              <w:r w:rsidRPr="00DA4C26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WHERE </w:t>
              </w:r>
            </w:ins>
            <w:r w:rsidRPr="00DA4C26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SAL&gt;3000;</w:t>
            </w:r>
          </w:p>
        </w:tc>
        <w:tc>
          <w:tcPr>
            <w:tcW w:w="4475" w:type="dxa"/>
          </w:tcPr>
          <w:p w:rsidR="00347CFB" w:rsidRDefault="00347CFB" w:rsidP="00347CF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?</w:t>
            </w:r>
          </w:p>
        </w:tc>
      </w:tr>
    </w:tbl>
    <w:p w:rsidR="00E960D2" w:rsidRDefault="00E960D2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E960D2" w:rsidRPr="006F68DC" w:rsidRDefault="006F68DC" w:rsidP="00681F3C">
      <w:pPr>
        <w:pStyle w:val="ab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Задание: - самостоятельно придумать 5 запросов.</w:t>
      </w:r>
      <w:bookmarkStart w:id="25" w:name="_GoBack"/>
      <w:bookmarkEnd w:id="25"/>
    </w:p>
    <w:sectPr w:rsidR="00E960D2" w:rsidRPr="006F68D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C81" w:rsidRDefault="00D12C81" w:rsidP="00555543">
      <w:pPr>
        <w:spacing w:after="0" w:line="240" w:lineRule="auto"/>
      </w:pPr>
      <w:r>
        <w:separator/>
      </w:r>
    </w:p>
  </w:endnote>
  <w:endnote w:type="continuationSeparator" w:id="0">
    <w:p w:rsidR="00D12C81" w:rsidRDefault="00D12C81" w:rsidP="00555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Nuni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681" w:rsidRDefault="00D90681">
    <w:pPr>
      <w:pStyle w:val="a6"/>
    </w:pPr>
  </w:p>
  <w:p w:rsidR="00D90681" w:rsidRDefault="00D9068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C81" w:rsidRDefault="00D12C81" w:rsidP="00555543">
      <w:pPr>
        <w:spacing w:after="0" w:line="240" w:lineRule="auto"/>
      </w:pPr>
      <w:r>
        <w:separator/>
      </w:r>
    </w:p>
  </w:footnote>
  <w:footnote w:type="continuationSeparator" w:id="0">
    <w:p w:rsidR="00D12C81" w:rsidRDefault="00D12C81" w:rsidP="00555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64AE"/>
    <w:multiLevelType w:val="multilevel"/>
    <w:tmpl w:val="431AB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1E2482"/>
    <w:multiLevelType w:val="multilevel"/>
    <w:tmpl w:val="AEE6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BB0B8E"/>
    <w:multiLevelType w:val="multilevel"/>
    <w:tmpl w:val="DC96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672702"/>
    <w:multiLevelType w:val="hybridMultilevel"/>
    <w:tmpl w:val="7AB88612"/>
    <w:lvl w:ilvl="0" w:tplc="94CCE5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B2BC9"/>
    <w:multiLevelType w:val="multilevel"/>
    <w:tmpl w:val="EF7E54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824982"/>
    <w:multiLevelType w:val="multilevel"/>
    <w:tmpl w:val="8736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F203C56"/>
    <w:multiLevelType w:val="multilevel"/>
    <w:tmpl w:val="E246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BB5077"/>
    <w:multiLevelType w:val="multilevel"/>
    <w:tmpl w:val="3AF4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9932021"/>
    <w:multiLevelType w:val="multilevel"/>
    <w:tmpl w:val="75F2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DD3B65"/>
    <w:multiLevelType w:val="multilevel"/>
    <w:tmpl w:val="9078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1C359C"/>
    <w:multiLevelType w:val="multilevel"/>
    <w:tmpl w:val="C906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01778B"/>
    <w:multiLevelType w:val="multilevel"/>
    <w:tmpl w:val="C672A8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87154D"/>
    <w:multiLevelType w:val="multilevel"/>
    <w:tmpl w:val="9DC6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6D618C"/>
    <w:multiLevelType w:val="multilevel"/>
    <w:tmpl w:val="E686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A02A99"/>
    <w:multiLevelType w:val="multilevel"/>
    <w:tmpl w:val="FA96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A61636"/>
    <w:multiLevelType w:val="multilevel"/>
    <w:tmpl w:val="8EB2D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5E84BA2"/>
    <w:multiLevelType w:val="hybridMultilevel"/>
    <w:tmpl w:val="E942245C"/>
    <w:lvl w:ilvl="0" w:tplc="8AB6E54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3A0810"/>
    <w:multiLevelType w:val="multilevel"/>
    <w:tmpl w:val="FBD8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8F84AE6"/>
    <w:multiLevelType w:val="hybridMultilevel"/>
    <w:tmpl w:val="D5C8FB8E"/>
    <w:lvl w:ilvl="0" w:tplc="9C18D4E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>
    <w:nsid w:val="3A97032C"/>
    <w:multiLevelType w:val="hybridMultilevel"/>
    <w:tmpl w:val="0E0648E4"/>
    <w:lvl w:ilvl="0" w:tplc="690ED9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5B616C"/>
    <w:multiLevelType w:val="hybridMultilevel"/>
    <w:tmpl w:val="05B0B0D8"/>
    <w:lvl w:ilvl="0" w:tplc="6A04BA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42729"/>
        <w:sz w:val="23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F72F03"/>
    <w:multiLevelType w:val="hybridMultilevel"/>
    <w:tmpl w:val="A6B4C154"/>
    <w:lvl w:ilvl="0" w:tplc="17D818E6">
      <w:numFmt w:val="bullet"/>
      <w:lvlText w:val="-"/>
      <w:lvlJc w:val="left"/>
      <w:pPr>
        <w:ind w:left="720" w:hanging="360"/>
      </w:pPr>
      <w:rPr>
        <w:rFonts w:ascii="Nunito" w:eastAsia="Times New Roman" w:hAnsi="Nunito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CD61DE"/>
    <w:multiLevelType w:val="multilevel"/>
    <w:tmpl w:val="9294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FEF5379"/>
    <w:multiLevelType w:val="multilevel"/>
    <w:tmpl w:val="1292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0050B92"/>
    <w:multiLevelType w:val="multilevel"/>
    <w:tmpl w:val="3F4E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6F2CA1"/>
    <w:multiLevelType w:val="hybridMultilevel"/>
    <w:tmpl w:val="6E644DE0"/>
    <w:lvl w:ilvl="0" w:tplc="C1E038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E00B64"/>
    <w:multiLevelType w:val="multilevel"/>
    <w:tmpl w:val="623C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4BD1975"/>
    <w:multiLevelType w:val="multilevel"/>
    <w:tmpl w:val="AB2E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6680ECF"/>
    <w:multiLevelType w:val="multilevel"/>
    <w:tmpl w:val="B358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3A035FE"/>
    <w:multiLevelType w:val="hybridMultilevel"/>
    <w:tmpl w:val="ABC07272"/>
    <w:lvl w:ilvl="0" w:tplc="F2568D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1E6B0A"/>
    <w:multiLevelType w:val="multilevel"/>
    <w:tmpl w:val="6CE4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446789E"/>
    <w:multiLevelType w:val="hybridMultilevel"/>
    <w:tmpl w:val="7E32EA40"/>
    <w:lvl w:ilvl="0" w:tplc="E3BA0C3A">
      <w:numFmt w:val="bullet"/>
      <w:lvlText w:val="-"/>
      <w:lvlJc w:val="left"/>
      <w:pPr>
        <w:ind w:left="720" w:hanging="360"/>
      </w:pPr>
      <w:rPr>
        <w:rFonts w:ascii="Nunito" w:eastAsia="Times New Roman" w:hAnsi="Nunito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491881"/>
    <w:multiLevelType w:val="multilevel"/>
    <w:tmpl w:val="980EC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6F27824"/>
    <w:multiLevelType w:val="multilevel"/>
    <w:tmpl w:val="9C3E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7304613"/>
    <w:multiLevelType w:val="multilevel"/>
    <w:tmpl w:val="3400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7571703"/>
    <w:multiLevelType w:val="multilevel"/>
    <w:tmpl w:val="1DBC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A555114"/>
    <w:multiLevelType w:val="multilevel"/>
    <w:tmpl w:val="6ED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32"/>
  </w:num>
  <w:num w:numId="5">
    <w:abstractNumId w:val="35"/>
  </w:num>
  <w:num w:numId="6">
    <w:abstractNumId w:val="28"/>
  </w:num>
  <w:num w:numId="7">
    <w:abstractNumId w:val="9"/>
  </w:num>
  <w:num w:numId="8">
    <w:abstractNumId w:val="8"/>
  </w:num>
  <w:num w:numId="9">
    <w:abstractNumId w:val="22"/>
  </w:num>
  <w:num w:numId="10">
    <w:abstractNumId w:val="7"/>
  </w:num>
  <w:num w:numId="11">
    <w:abstractNumId w:val="23"/>
  </w:num>
  <w:num w:numId="12">
    <w:abstractNumId w:val="14"/>
  </w:num>
  <w:num w:numId="13">
    <w:abstractNumId w:val="1"/>
  </w:num>
  <w:num w:numId="14">
    <w:abstractNumId w:val="36"/>
  </w:num>
  <w:num w:numId="15">
    <w:abstractNumId w:val="24"/>
  </w:num>
  <w:num w:numId="16">
    <w:abstractNumId w:val="17"/>
  </w:num>
  <w:num w:numId="17">
    <w:abstractNumId w:val="4"/>
  </w:num>
  <w:num w:numId="18">
    <w:abstractNumId w:val="27"/>
  </w:num>
  <w:num w:numId="19">
    <w:abstractNumId w:val="34"/>
  </w:num>
  <w:num w:numId="20">
    <w:abstractNumId w:val="10"/>
  </w:num>
  <w:num w:numId="21">
    <w:abstractNumId w:val="5"/>
  </w:num>
  <w:num w:numId="22">
    <w:abstractNumId w:val="26"/>
  </w:num>
  <w:num w:numId="23">
    <w:abstractNumId w:val="30"/>
  </w:num>
  <w:num w:numId="24">
    <w:abstractNumId w:val="2"/>
  </w:num>
  <w:num w:numId="25">
    <w:abstractNumId w:val="16"/>
  </w:num>
  <w:num w:numId="26">
    <w:abstractNumId w:val="29"/>
  </w:num>
  <w:num w:numId="27">
    <w:abstractNumId w:val="20"/>
  </w:num>
  <w:num w:numId="28">
    <w:abstractNumId w:val="3"/>
  </w:num>
  <w:num w:numId="29">
    <w:abstractNumId w:val="19"/>
  </w:num>
  <w:num w:numId="30">
    <w:abstractNumId w:val="31"/>
  </w:num>
  <w:num w:numId="31">
    <w:abstractNumId w:val="25"/>
  </w:num>
  <w:num w:numId="32">
    <w:abstractNumId w:val="21"/>
  </w:num>
  <w:num w:numId="33">
    <w:abstractNumId w:val="18"/>
  </w:num>
  <w:num w:numId="34">
    <w:abstractNumId w:val="6"/>
  </w:num>
  <w:num w:numId="35">
    <w:abstractNumId w:val="13"/>
  </w:num>
  <w:num w:numId="36">
    <w:abstractNumId w:val="15"/>
  </w:num>
  <w:num w:numId="37">
    <w:abstractNumId w:val="3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B40"/>
    <w:rsid w:val="000038EF"/>
    <w:rsid w:val="00007C61"/>
    <w:rsid w:val="0001679E"/>
    <w:rsid w:val="00022379"/>
    <w:rsid w:val="00025EDE"/>
    <w:rsid w:val="00040E78"/>
    <w:rsid w:val="00054BB8"/>
    <w:rsid w:val="0006608C"/>
    <w:rsid w:val="00070B5B"/>
    <w:rsid w:val="000B540D"/>
    <w:rsid w:val="000B56D2"/>
    <w:rsid w:val="000C6200"/>
    <w:rsid w:val="000D58AE"/>
    <w:rsid w:val="000D5F7E"/>
    <w:rsid w:val="000D6C52"/>
    <w:rsid w:val="001166BB"/>
    <w:rsid w:val="00117197"/>
    <w:rsid w:val="001212D6"/>
    <w:rsid w:val="00125AE5"/>
    <w:rsid w:val="00136CD3"/>
    <w:rsid w:val="00146BC3"/>
    <w:rsid w:val="001506D1"/>
    <w:rsid w:val="00151740"/>
    <w:rsid w:val="001562FC"/>
    <w:rsid w:val="00196BDF"/>
    <w:rsid w:val="001B5C1B"/>
    <w:rsid w:val="001B7384"/>
    <w:rsid w:val="001D5FF1"/>
    <w:rsid w:val="001E7F77"/>
    <w:rsid w:val="00202204"/>
    <w:rsid w:val="00206F8A"/>
    <w:rsid w:val="002148B4"/>
    <w:rsid w:val="00227D66"/>
    <w:rsid w:val="002303D0"/>
    <w:rsid w:val="00234C7F"/>
    <w:rsid w:val="00236DEB"/>
    <w:rsid w:val="00263364"/>
    <w:rsid w:val="00276058"/>
    <w:rsid w:val="00287591"/>
    <w:rsid w:val="002905AE"/>
    <w:rsid w:val="00297672"/>
    <w:rsid w:val="002C1138"/>
    <w:rsid w:val="002C1299"/>
    <w:rsid w:val="002C1930"/>
    <w:rsid w:val="002C6988"/>
    <w:rsid w:val="002C6F78"/>
    <w:rsid w:val="002D7225"/>
    <w:rsid w:val="002E5E98"/>
    <w:rsid w:val="002F0393"/>
    <w:rsid w:val="002F280A"/>
    <w:rsid w:val="00300EF3"/>
    <w:rsid w:val="00307B89"/>
    <w:rsid w:val="00311AB8"/>
    <w:rsid w:val="00347CFB"/>
    <w:rsid w:val="00357443"/>
    <w:rsid w:val="00364E9C"/>
    <w:rsid w:val="00395BC7"/>
    <w:rsid w:val="003A2202"/>
    <w:rsid w:val="003A2813"/>
    <w:rsid w:val="003B69B1"/>
    <w:rsid w:val="003D019E"/>
    <w:rsid w:val="003E4347"/>
    <w:rsid w:val="003E46A6"/>
    <w:rsid w:val="003F7EB9"/>
    <w:rsid w:val="00400A7B"/>
    <w:rsid w:val="0040192E"/>
    <w:rsid w:val="004072B0"/>
    <w:rsid w:val="00450259"/>
    <w:rsid w:val="0047414B"/>
    <w:rsid w:val="0047748D"/>
    <w:rsid w:val="00485E54"/>
    <w:rsid w:val="0049046A"/>
    <w:rsid w:val="004A0946"/>
    <w:rsid w:val="004B4430"/>
    <w:rsid w:val="004C7BA5"/>
    <w:rsid w:val="004D1773"/>
    <w:rsid w:val="004D5691"/>
    <w:rsid w:val="004E2C58"/>
    <w:rsid w:val="004E7B40"/>
    <w:rsid w:val="004F7408"/>
    <w:rsid w:val="00527C50"/>
    <w:rsid w:val="00533CC0"/>
    <w:rsid w:val="00551F3D"/>
    <w:rsid w:val="00555543"/>
    <w:rsid w:val="00556602"/>
    <w:rsid w:val="0056215E"/>
    <w:rsid w:val="005653D1"/>
    <w:rsid w:val="0056738E"/>
    <w:rsid w:val="0057053F"/>
    <w:rsid w:val="005A5865"/>
    <w:rsid w:val="005B0D94"/>
    <w:rsid w:val="005B2DA4"/>
    <w:rsid w:val="005C5F1E"/>
    <w:rsid w:val="005C7D36"/>
    <w:rsid w:val="005D2935"/>
    <w:rsid w:val="005D3A4E"/>
    <w:rsid w:val="005D412F"/>
    <w:rsid w:val="005E1F3B"/>
    <w:rsid w:val="005E4DE6"/>
    <w:rsid w:val="005E57FA"/>
    <w:rsid w:val="006030D7"/>
    <w:rsid w:val="006035A3"/>
    <w:rsid w:val="00623BB1"/>
    <w:rsid w:val="0063221A"/>
    <w:rsid w:val="00640C10"/>
    <w:rsid w:val="00650021"/>
    <w:rsid w:val="00651264"/>
    <w:rsid w:val="006517FD"/>
    <w:rsid w:val="00664EF4"/>
    <w:rsid w:val="00670B8A"/>
    <w:rsid w:val="00681F3C"/>
    <w:rsid w:val="00685F2A"/>
    <w:rsid w:val="00697FDB"/>
    <w:rsid w:val="006A44FA"/>
    <w:rsid w:val="006C0990"/>
    <w:rsid w:val="006C3852"/>
    <w:rsid w:val="006C6F00"/>
    <w:rsid w:val="006C740F"/>
    <w:rsid w:val="006D07D3"/>
    <w:rsid w:val="006D5E0D"/>
    <w:rsid w:val="006F0360"/>
    <w:rsid w:val="006F3A74"/>
    <w:rsid w:val="006F5A25"/>
    <w:rsid w:val="006F68DC"/>
    <w:rsid w:val="00713367"/>
    <w:rsid w:val="00723D47"/>
    <w:rsid w:val="00743428"/>
    <w:rsid w:val="00743EDC"/>
    <w:rsid w:val="007541AA"/>
    <w:rsid w:val="00776291"/>
    <w:rsid w:val="0077709C"/>
    <w:rsid w:val="00777403"/>
    <w:rsid w:val="00781EB1"/>
    <w:rsid w:val="00793AA8"/>
    <w:rsid w:val="007B1073"/>
    <w:rsid w:val="007C4704"/>
    <w:rsid w:val="007C6482"/>
    <w:rsid w:val="007C6E25"/>
    <w:rsid w:val="007D5C80"/>
    <w:rsid w:val="007D7692"/>
    <w:rsid w:val="007E4EEE"/>
    <w:rsid w:val="007E6B9E"/>
    <w:rsid w:val="007E6F4C"/>
    <w:rsid w:val="0082057E"/>
    <w:rsid w:val="008227CB"/>
    <w:rsid w:val="0082704B"/>
    <w:rsid w:val="00856DC1"/>
    <w:rsid w:val="00862B51"/>
    <w:rsid w:val="00876218"/>
    <w:rsid w:val="00882D48"/>
    <w:rsid w:val="00884094"/>
    <w:rsid w:val="008A1426"/>
    <w:rsid w:val="008B762D"/>
    <w:rsid w:val="008D0CD1"/>
    <w:rsid w:val="008D3B0A"/>
    <w:rsid w:val="00906CCC"/>
    <w:rsid w:val="009329E9"/>
    <w:rsid w:val="009442F5"/>
    <w:rsid w:val="00950C7F"/>
    <w:rsid w:val="0095353B"/>
    <w:rsid w:val="00986D45"/>
    <w:rsid w:val="00994208"/>
    <w:rsid w:val="0099792F"/>
    <w:rsid w:val="009A0B3F"/>
    <w:rsid w:val="009B3EB8"/>
    <w:rsid w:val="009E02DA"/>
    <w:rsid w:val="009E5F1E"/>
    <w:rsid w:val="00A24580"/>
    <w:rsid w:val="00A2774F"/>
    <w:rsid w:val="00A318A1"/>
    <w:rsid w:val="00A366F2"/>
    <w:rsid w:val="00A5603D"/>
    <w:rsid w:val="00A77F9B"/>
    <w:rsid w:val="00A97E9F"/>
    <w:rsid w:val="00AA20BD"/>
    <w:rsid w:val="00AB037C"/>
    <w:rsid w:val="00AC662C"/>
    <w:rsid w:val="00AD0923"/>
    <w:rsid w:val="00AD69AB"/>
    <w:rsid w:val="00AF658D"/>
    <w:rsid w:val="00AF7248"/>
    <w:rsid w:val="00B006AF"/>
    <w:rsid w:val="00B00F6E"/>
    <w:rsid w:val="00B02FF5"/>
    <w:rsid w:val="00B036D5"/>
    <w:rsid w:val="00B17F44"/>
    <w:rsid w:val="00B2401F"/>
    <w:rsid w:val="00B27615"/>
    <w:rsid w:val="00B367A3"/>
    <w:rsid w:val="00B41DBF"/>
    <w:rsid w:val="00B64217"/>
    <w:rsid w:val="00B760E5"/>
    <w:rsid w:val="00B765E6"/>
    <w:rsid w:val="00BA3329"/>
    <w:rsid w:val="00BB1983"/>
    <w:rsid w:val="00BB6B2E"/>
    <w:rsid w:val="00BC057B"/>
    <w:rsid w:val="00BC29A2"/>
    <w:rsid w:val="00BE61CD"/>
    <w:rsid w:val="00C05567"/>
    <w:rsid w:val="00C210CF"/>
    <w:rsid w:val="00C32598"/>
    <w:rsid w:val="00C32C5B"/>
    <w:rsid w:val="00C44533"/>
    <w:rsid w:val="00C84338"/>
    <w:rsid w:val="00C911C7"/>
    <w:rsid w:val="00C9128D"/>
    <w:rsid w:val="00C97D9F"/>
    <w:rsid w:val="00CA1974"/>
    <w:rsid w:val="00CA27EA"/>
    <w:rsid w:val="00CB368D"/>
    <w:rsid w:val="00CC7DAC"/>
    <w:rsid w:val="00CF3FE7"/>
    <w:rsid w:val="00CF6B92"/>
    <w:rsid w:val="00CF7346"/>
    <w:rsid w:val="00D12C81"/>
    <w:rsid w:val="00D56810"/>
    <w:rsid w:val="00D574B6"/>
    <w:rsid w:val="00D76EFF"/>
    <w:rsid w:val="00D87A93"/>
    <w:rsid w:val="00D90681"/>
    <w:rsid w:val="00DA4C26"/>
    <w:rsid w:val="00DA6A91"/>
    <w:rsid w:val="00DB64B4"/>
    <w:rsid w:val="00E02FCC"/>
    <w:rsid w:val="00E135A7"/>
    <w:rsid w:val="00E13E14"/>
    <w:rsid w:val="00E31BF4"/>
    <w:rsid w:val="00E356B5"/>
    <w:rsid w:val="00E42D18"/>
    <w:rsid w:val="00E43E39"/>
    <w:rsid w:val="00E4555B"/>
    <w:rsid w:val="00E54AEC"/>
    <w:rsid w:val="00E55B98"/>
    <w:rsid w:val="00E60F9A"/>
    <w:rsid w:val="00E67A76"/>
    <w:rsid w:val="00E7041E"/>
    <w:rsid w:val="00E94750"/>
    <w:rsid w:val="00E960D2"/>
    <w:rsid w:val="00E9797E"/>
    <w:rsid w:val="00EC1F04"/>
    <w:rsid w:val="00EE02B2"/>
    <w:rsid w:val="00EE1502"/>
    <w:rsid w:val="00EE656E"/>
    <w:rsid w:val="00EF53B6"/>
    <w:rsid w:val="00EF7CD0"/>
    <w:rsid w:val="00F07BDE"/>
    <w:rsid w:val="00F42C88"/>
    <w:rsid w:val="00F44BFD"/>
    <w:rsid w:val="00F45C86"/>
    <w:rsid w:val="00F466A8"/>
    <w:rsid w:val="00F47837"/>
    <w:rsid w:val="00F50A51"/>
    <w:rsid w:val="00F6414B"/>
    <w:rsid w:val="00F67C82"/>
    <w:rsid w:val="00F73B6E"/>
    <w:rsid w:val="00F83510"/>
    <w:rsid w:val="00F85388"/>
    <w:rsid w:val="00F93BB5"/>
    <w:rsid w:val="00FA01A1"/>
    <w:rsid w:val="00FA4A66"/>
    <w:rsid w:val="00FA7751"/>
    <w:rsid w:val="00FB214D"/>
    <w:rsid w:val="00FC6149"/>
    <w:rsid w:val="00FD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D36"/>
  </w:style>
  <w:style w:type="paragraph" w:styleId="1">
    <w:name w:val="heading 1"/>
    <w:basedOn w:val="a"/>
    <w:next w:val="a"/>
    <w:link w:val="10"/>
    <w:uiPriority w:val="9"/>
    <w:qFormat/>
    <w:rsid w:val="00EE02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0F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57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843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7B4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5543"/>
  </w:style>
  <w:style w:type="paragraph" w:styleId="a6">
    <w:name w:val="footer"/>
    <w:basedOn w:val="a"/>
    <w:link w:val="a7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5543"/>
  </w:style>
  <w:style w:type="paragraph" w:styleId="a8">
    <w:name w:val="Balloon Text"/>
    <w:basedOn w:val="a"/>
    <w:link w:val="a9"/>
    <w:uiPriority w:val="99"/>
    <w:semiHidden/>
    <w:unhideWhenUsed/>
    <w:rsid w:val="000D5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5F7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574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Normal (Web)"/>
    <w:basedOn w:val="a"/>
    <w:uiPriority w:val="99"/>
    <w:semiHidden/>
    <w:unhideWhenUsed/>
    <w:rsid w:val="008D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8D0CD1"/>
    <w:pPr>
      <w:spacing w:after="0" w:line="240" w:lineRule="auto"/>
    </w:pPr>
  </w:style>
  <w:style w:type="character" w:styleId="HTML">
    <w:name w:val="HTML Typewriter"/>
    <w:basedOn w:val="a0"/>
    <w:uiPriority w:val="99"/>
    <w:semiHidden/>
    <w:unhideWhenUsed/>
    <w:rsid w:val="00650021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77403"/>
    <w:rPr>
      <w:b/>
      <w:bCs/>
    </w:rPr>
  </w:style>
  <w:style w:type="character" w:customStyle="1" w:styleId="hljs-keyword">
    <w:name w:val="hljs-keyword"/>
    <w:basedOn w:val="a0"/>
    <w:rsid w:val="00300EF3"/>
  </w:style>
  <w:style w:type="character" w:customStyle="1" w:styleId="hljs-title">
    <w:name w:val="hljs-title"/>
    <w:basedOn w:val="a0"/>
    <w:rsid w:val="00300EF3"/>
  </w:style>
  <w:style w:type="character" w:customStyle="1" w:styleId="hljs-meta">
    <w:name w:val="hljs-meta"/>
    <w:basedOn w:val="a0"/>
    <w:rsid w:val="00300EF3"/>
  </w:style>
  <w:style w:type="character" w:customStyle="1" w:styleId="hljs-comment">
    <w:name w:val="hljs-comment"/>
    <w:basedOn w:val="a0"/>
    <w:rsid w:val="00300EF3"/>
  </w:style>
  <w:style w:type="character" w:customStyle="1" w:styleId="hljs-function">
    <w:name w:val="hljs-function"/>
    <w:basedOn w:val="a0"/>
    <w:rsid w:val="00300EF3"/>
  </w:style>
  <w:style w:type="table" w:styleId="ad">
    <w:name w:val="Table Grid"/>
    <w:basedOn w:val="a1"/>
    <w:uiPriority w:val="39"/>
    <w:rsid w:val="009E5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B00F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e">
    <w:name w:val="List Paragraph"/>
    <w:basedOn w:val="a"/>
    <w:uiPriority w:val="34"/>
    <w:qFormat/>
    <w:rsid w:val="00E9797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C8433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cl-current-terms">
    <w:name w:val="cl-current-terms"/>
    <w:basedOn w:val="a0"/>
    <w:rsid w:val="000C6200"/>
  </w:style>
  <w:style w:type="character" w:customStyle="1" w:styleId="10">
    <w:name w:val="Заголовок 1 Знак"/>
    <w:basedOn w:val="a0"/>
    <w:link w:val="1"/>
    <w:uiPriority w:val="9"/>
    <w:rsid w:val="00EE02B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B6421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64217"/>
    <w:rPr>
      <w:rFonts w:ascii="Consolas" w:hAnsi="Consolas" w:cs="Consolas"/>
      <w:sz w:val="20"/>
      <w:szCs w:val="20"/>
    </w:rPr>
  </w:style>
  <w:style w:type="character" w:styleId="af">
    <w:name w:val="Emphasis"/>
    <w:basedOn w:val="a0"/>
    <w:uiPriority w:val="20"/>
    <w:qFormat/>
    <w:rsid w:val="004D1773"/>
    <w:rPr>
      <w:i/>
      <w:iCs/>
    </w:rPr>
  </w:style>
  <w:style w:type="character" w:styleId="HTML2">
    <w:name w:val="HTML Code"/>
    <w:basedOn w:val="a0"/>
    <w:uiPriority w:val="99"/>
    <w:semiHidden/>
    <w:unhideWhenUsed/>
    <w:rsid w:val="004D177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E67A76"/>
  </w:style>
  <w:style w:type="paragraph" w:styleId="af0">
    <w:name w:val="Block Text"/>
    <w:basedOn w:val="a"/>
    <w:semiHidden/>
    <w:rsid w:val="000D6C52"/>
    <w:pPr>
      <w:spacing w:after="200" w:line="276" w:lineRule="auto"/>
      <w:ind w:left="1134" w:right="1134"/>
      <w:jc w:val="both"/>
    </w:pPr>
    <w:rPr>
      <w:rFonts w:ascii="Cambria" w:eastAsia="Times New Roman" w:hAnsi="Cambria" w:cs="Times New Roman"/>
      <w:iCs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D36"/>
  </w:style>
  <w:style w:type="paragraph" w:styleId="1">
    <w:name w:val="heading 1"/>
    <w:basedOn w:val="a"/>
    <w:next w:val="a"/>
    <w:link w:val="10"/>
    <w:uiPriority w:val="9"/>
    <w:qFormat/>
    <w:rsid w:val="00EE02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0F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57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843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7B4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5543"/>
  </w:style>
  <w:style w:type="paragraph" w:styleId="a6">
    <w:name w:val="footer"/>
    <w:basedOn w:val="a"/>
    <w:link w:val="a7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5543"/>
  </w:style>
  <w:style w:type="paragraph" w:styleId="a8">
    <w:name w:val="Balloon Text"/>
    <w:basedOn w:val="a"/>
    <w:link w:val="a9"/>
    <w:uiPriority w:val="99"/>
    <w:semiHidden/>
    <w:unhideWhenUsed/>
    <w:rsid w:val="000D5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5F7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574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Normal (Web)"/>
    <w:basedOn w:val="a"/>
    <w:uiPriority w:val="99"/>
    <w:semiHidden/>
    <w:unhideWhenUsed/>
    <w:rsid w:val="008D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8D0CD1"/>
    <w:pPr>
      <w:spacing w:after="0" w:line="240" w:lineRule="auto"/>
    </w:pPr>
  </w:style>
  <w:style w:type="character" w:styleId="HTML">
    <w:name w:val="HTML Typewriter"/>
    <w:basedOn w:val="a0"/>
    <w:uiPriority w:val="99"/>
    <w:semiHidden/>
    <w:unhideWhenUsed/>
    <w:rsid w:val="00650021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77403"/>
    <w:rPr>
      <w:b/>
      <w:bCs/>
    </w:rPr>
  </w:style>
  <w:style w:type="character" w:customStyle="1" w:styleId="hljs-keyword">
    <w:name w:val="hljs-keyword"/>
    <w:basedOn w:val="a0"/>
    <w:rsid w:val="00300EF3"/>
  </w:style>
  <w:style w:type="character" w:customStyle="1" w:styleId="hljs-title">
    <w:name w:val="hljs-title"/>
    <w:basedOn w:val="a0"/>
    <w:rsid w:val="00300EF3"/>
  </w:style>
  <w:style w:type="character" w:customStyle="1" w:styleId="hljs-meta">
    <w:name w:val="hljs-meta"/>
    <w:basedOn w:val="a0"/>
    <w:rsid w:val="00300EF3"/>
  </w:style>
  <w:style w:type="character" w:customStyle="1" w:styleId="hljs-comment">
    <w:name w:val="hljs-comment"/>
    <w:basedOn w:val="a0"/>
    <w:rsid w:val="00300EF3"/>
  </w:style>
  <w:style w:type="character" w:customStyle="1" w:styleId="hljs-function">
    <w:name w:val="hljs-function"/>
    <w:basedOn w:val="a0"/>
    <w:rsid w:val="00300EF3"/>
  </w:style>
  <w:style w:type="table" w:styleId="ad">
    <w:name w:val="Table Grid"/>
    <w:basedOn w:val="a1"/>
    <w:uiPriority w:val="39"/>
    <w:rsid w:val="009E5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B00F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e">
    <w:name w:val="List Paragraph"/>
    <w:basedOn w:val="a"/>
    <w:uiPriority w:val="34"/>
    <w:qFormat/>
    <w:rsid w:val="00E9797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C8433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cl-current-terms">
    <w:name w:val="cl-current-terms"/>
    <w:basedOn w:val="a0"/>
    <w:rsid w:val="000C6200"/>
  </w:style>
  <w:style w:type="character" w:customStyle="1" w:styleId="10">
    <w:name w:val="Заголовок 1 Знак"/>
    <w:basedOn w:val="a0"/>
    <w:link w:val="1"/>
    <w:uiPriority w:val="9"/>
    <w:rsid w:val="00EE02B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B6421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64217"/>
    <w:rPr>
      <w:rFonts w:ascii="Consolas" w:hAnsi="Consolas" w:cs="Consolas"/>
      <w:sz w:val="20"/>
      <w:szCs w:val="20"/>
    </w:rPr>
  </w:style>
  <w:style w:type="character" w:styleId="af">
    <w:name w:val="Emphasis"/>
    <w:basedOn w:val="a0"/>
    <w:uiPriority w:val="20"/>
    <w:qFormat/>
    <w:rsid w:val="004D1773"/>
    <w:rPr>
      <w:i/>
      <w:iCs/>
    </w:rPr>
  </w:style>
  <w:style w:type="character" w:styleId="HTML2">
    <w:name w:val="HTML Code"/>
    <w:basedOn w:val="a0"/>
    <w:uiPriority w:val="99"/>
    <w:semiHidden/>
    <w:unhideWhenUsed/>
    <w:rsid w:val="004D177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E67A76"/>
  </w:style>
  <w:style w:type="paragraph" w:styleId="af0">
    <w:name w:val="Block Text"/>
    <w:basedOn w:val="a"/>
    <w:semiHidden/>
    <w:rsid w:val="000D6C52"/>
    <w:pPr>
      <w:spacing w:after="200" w:line="276" w:lineRule="auto"/>
      <w:ind w:left="1134" w:right="1134"/>
      <w:jc w:val="both"/>
    </w:pPr>
    <w:rPr>
      <w:rFonts w:ascii="Cambria" w:eastAsia="Times New Roman" w:hAnsi="Cambria" w:cs="Times New Roman"/>
      <w:iCs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683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4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21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10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64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7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11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8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5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40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36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10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6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9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7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49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6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27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13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4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4307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45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511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36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13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78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8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3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39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71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9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18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8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47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71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4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57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7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7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0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3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02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1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39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67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3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2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92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80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92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7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13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04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7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5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0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3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5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65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9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4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08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9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668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48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4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92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81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5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86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4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1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5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8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4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4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9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09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63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29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2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2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00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8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58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5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45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8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0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7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16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98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23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0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50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7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1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5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32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5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21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92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32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42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0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90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3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5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15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7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03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83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59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8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0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39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266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8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1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27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7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10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699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73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55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1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80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17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0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9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91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19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1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09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43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282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75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72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06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4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88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00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8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7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40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9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4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3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90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5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8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39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3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11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14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1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6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0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14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0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1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51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49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9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2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0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69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10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17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83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6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8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22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40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7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0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36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01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18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5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28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94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9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2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5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1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5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39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7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62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0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4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9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4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0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6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85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2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84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99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6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89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79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91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67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85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42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6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2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25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3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9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88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3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08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9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90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89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7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65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34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4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52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5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83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1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14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1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48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20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81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4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1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10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2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7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5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37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2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21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9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67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989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8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362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1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43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5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71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4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5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81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7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7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06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7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2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02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2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5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62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73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1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1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61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8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0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10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9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20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3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77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74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2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055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8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197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124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2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30931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236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21973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62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962510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068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8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41895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366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770988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266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9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126221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632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20343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9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1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8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28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8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2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1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8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77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2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9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2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1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8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3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35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87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6353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63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1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2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4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458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908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68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2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42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20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51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71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4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1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24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9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41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29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7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3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5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1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56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2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304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2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76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8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78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47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3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39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93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0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62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150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3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84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87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50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3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87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7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2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4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8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6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42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9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0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4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0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84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6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8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34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2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96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23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0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76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3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2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82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4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1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6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792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36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213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2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26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45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8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7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52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2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08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76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42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2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22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95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2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30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5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8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13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6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2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58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1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65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4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98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7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53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65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1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0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2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33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32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4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2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42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9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84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277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8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00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35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3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4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75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5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8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26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6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0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01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9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5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0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3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2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3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7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3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18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4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1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7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9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9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69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0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9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0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7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024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0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03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0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67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5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51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06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1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7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64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3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9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78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0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3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42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64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9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3801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7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9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4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34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02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45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5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31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5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14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87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2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9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84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51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8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7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3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29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8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08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9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9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77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69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04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65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3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1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9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84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3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1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37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34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6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18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0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06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0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80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38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80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8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71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2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71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61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22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66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65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6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33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02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3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88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0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51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92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80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70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0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82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41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75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9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64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6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0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43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65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00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79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48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3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6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4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1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1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79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5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4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07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6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50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82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4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50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78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39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5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01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8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63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2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90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8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4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88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28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2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2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70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08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63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17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2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8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5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7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03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12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6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12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35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8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19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7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32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39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07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7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33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76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8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4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65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08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06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7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46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71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07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0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11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19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50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36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37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8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03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55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14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55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29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11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1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3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36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3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23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37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8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47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22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0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60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48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0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75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97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16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0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82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0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40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29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6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10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2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93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56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0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86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00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8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0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75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66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57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7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2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5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48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85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64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9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27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0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83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2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8011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449068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257003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3745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1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4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8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7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05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985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560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87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480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76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37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14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50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45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64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51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65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79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8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697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8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02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56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91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12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95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7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58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76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88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62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6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29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04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50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32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61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67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620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23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816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25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06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30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70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1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1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4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91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5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8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9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29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9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75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070">
          <w:marLeft w:val="195"/>
          <w:marRight w:val="21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019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927186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480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6870">
              <w:marLeft w:val="30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2675">
          <w:marLeft w:val="225"/>
          <w:marRight w:val="150"/>
          <w:marTop w:val="5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679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62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52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791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90355017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557327723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328749982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7046678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22131379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760635755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02598743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0B4CC-22C6-43C5-B203-E56982B70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Алексей</cp:lastModifiedBy>
  <cp:revision>12</cp:revision>
  <dcterms:created xsi:type="dcterms:W3CDTF">2021-09-19T09:09:00Z</dcterms:created>
  <dcterms:modified xsi:type="dcterms:W3CDTF">2022-08-22T07:27:00Z</dcterms:modified>
</cp:coreProperties>
</file>