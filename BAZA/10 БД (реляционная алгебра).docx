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055C2D" w:rsidRPr="00996328" w:rsidTr="00B502C8">
        <w:tc>
          <w:tcPr>
            <w:tcW w:w="10137" w:type="dxa"/>
          </w:tcPr>
          <w:p w:rsidR="00055C2D" w:rsidRPr="00055C2D" w:rsidRDefault="00055C2D" w:rsidP="0099632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bookmarkStart w:id="0" w:name="_GoBack"/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Лабораторная работа №</w:t>
            </w:r>
            <w:r w:rsidR="0099632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4</w:t>
            </w:r>
            <w:r w:rsid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. </w:t>
            </w:r>
            <w:r w:rsidR="0099632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Реляционная алгебра</w:t>
            </w:r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.</w:t>
            </w:r>
            <w:bookmarkEnd w:id="0"/>
          </w:p>
        </w:tc>
      </w:tr>
      <w:tr w:rsidR="00055C2D" w:rsidRPr="00996328" w:rsidTr="00B502C8">
        <w:tc>
          <w:tcPr>
            <w:tcW w:w="10137" w:type="dxa"/>
          </w:tcPr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№1.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Настройка SQL*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Plus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 Необходимо включить режим ECHO и вывести протокол лаб. работы в файл </w:t>
            </w:r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&lt;Фамилия студента&gt;.</w:t>
            </w:r>
            <w:proofErr w:type="spellStart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txt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 Этот файл является отчетом о проделанной лаб. работе.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Следующий пример включает режим ECHO и ведет файл протокола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spool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.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txt</w:t>
            </w:r>
            <w:proofErr w:type="spellEnd"/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set echo on</w:t>
            </w:r>
          </w:p>
          <w:p w:rsidR="00055C2D" w:rsidRPr="00115745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spool </w:t>
            </w:r>
            <w:r w:rsidR="00115745">
              <w:rPr>
                <w:rFonts w:ascii="Times New Roman" w:hAnsi="Times New Roman"/>
                <w:sz w:val="24"/>
                <w:szCs w:val="24"/>
                <w:lang w:bidi="ar-SA"/>
              </w:rPr>
              <w:t>d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:\spool.txt</w:t>
            </w:r>
          </w:p>
          <w:p w:rsidR="00055C2D" w:rsidRPr="00406673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u w:val="single"/>
                <w:lang w:bidi="ar-SA"/>
              </w:rPr>
            </w:pPr>
            <w:r w:rsidRPr="00406673">
              <w:rPr>
                <w:rFonts w:ascii="Times New Roman" w:hAnsi="Times New Roman"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>Задание</w:t>
            </w:r>
            <w:r w:rsidRPr="00406673">
              <w:rPr>
                <w:rFonts w:ascii="Times New Roman" w:hAnsi="Times New Roman"/>
                <w:sz w:val="24"/>
                <w:szCs w:val="24"/>
                <w:u w:val="single"/>
                <w:bdr w:val="none" w:sz="0" w:space="0" w:color="auto" w:frame="1"/>
                <w:lang w:bidi="ar-SA"/>
              </w:rPr>
              <w:t xml:space="preserve"> №2.</w:t>
            </w:r>
          </w:p>
          <w:p w:rsidR="00813D98" w:rsidRPr="009E4414" w:rsidRDefault="00813D98" w:rsidP="00055C2D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--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-- Copyright (c) Oracle Corporation 1988, 2000.  All Rights Reserved.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--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-- NAME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--   </w:t>
            </w:r>
            <w:proofErr w:type="spellStart"/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demobld.sql</w:t>
            </w:r>
            <w:proofErr w:type="spellEnd"/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--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-- DESCRIPTION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--   This script creates the SQL*Plus demonstration tables in the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--   </w:t>
            </w:r>
            <w:proofErr w:type="gramStart"/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current</w:t>
            </w:r>
            <w:proofErr w:type="gramEnd"/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schema.  It should be </w:t>
            </w:r>
            <w:proofErr w:type="spellStart"/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STARTed</w:t>
            </w:r>
            <w:proofErr w:type="spellEnd"/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by each user wishing to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--   access the tables.  To remove the tables use the </w:t>
            </w:r>
            <w:proofErr w:type="spellStart"/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demodrop.sql</w:t>
            </w:r>
            <w:proofErr w:type="spellEnd"/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--   </w:t>
            </w:r>
            <w:proofErr w:type="gramStart"/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script</w:t>
            </w:r>
            <w:proofErr w:type="gramEnd"/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.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--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--  USAGE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--    From within SQL*Plus, enter: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--        START </w:t>
            </w:r>
            <w:proofErr w:type="spellStart"/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demobld.sql</w:t>
            </w:r>
            <w:proofErr w:type="spellEnd"/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SET TERMOUT ON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PROMPT Building demonstration TABLES.  Please wait.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SET TERMOUT OFF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DROP TABLE EMP;</w:t>
            </w:r>
          </w:p>
          <w:p w:rsid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DROP TABLE DEPT;</w:t>
            </w:r>
          </w:p>
          <w:p w:rsidR="0046127A" w:rsidRPr="00813D98" w:rsidRDefault="0046127A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bidi="ar-SA"/>
              </w:rPr>
              <w:t>DROP TABLE DEPT1;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DROP TABLE BONUS;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DROP TABLE SALGRADE;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DROP TABLE DUMMY;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CREATE TABLE EMP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(EMPNO NUMBER(4) NOT NULL,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ENAME VARCHAR2(10),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JOB VARCHAR2(9),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MGR NUMBER(4),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HIREDATE DATE,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SAL NUMBER(7, 2),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COMM NUMBER(7, 2),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DEPTNO NUMBER(2));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EMP VALUES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(7369, 'SMITH',  'CLERK',     7902,</w:t>
            </w:r>
          </w:p>
          <w:p w:rsid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TO_DATE('17-12-1980', 'DD-MM-YYYY'),  800, NULL, 20);</w:t>
            </w:r>
          </w:p>
          <w:p w:rsidR="00A678D0" w:rsidRPr="00813D98" w:rsidRDefault="00A678D0" w:rsidP="00A678D0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EMP VALUES</w:t>
            </w:r>
          </w:p>
          <w:p w:rsidR="00A678D0" w:rsidRPr="00813D98" w:rsidRDefault="00A678D0" w:rsidP="00A678D0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(7369, 'SMITH',  'CLERK',     7902,</w:t>
            </w:r>
          </w:p>
          <w:p w:rsidR="00A678D0" w:rsidRPr="00813D98" w:rsidRDefault="00A678D0" w:rsidP="00A678D0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lastRenderedPageBreak/>
              <w:t xml:space="preserve">        TO_DATE('17-12-1980', 'DD-MM-YYYY'),  800, NULL, 20);</w:t>
            </w:r>
          </w:p>
          <w:p w:rsidR="00A678D0" w:rsidRPr="00813D98" w:rsidRDefault="00A678D0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EMP VALUES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(7499, 'ALLEN',  'SALESMAN',  7698,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TO_DATE('20-02-1981', 'DD-MM-YYYY'), 1600,  300, 30);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EMP VALUES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(7521, 'WARD',   'SALESMAN',  7698,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TO_DATE('22-02-1981', 'DD-MM-YYYY'), 1250,  500, 30);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EMP VALUES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(7566, 'JONES',  'MANAGER',   7839,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TO_DATE('2-4-1981', 'DD-MM-YYYY'),  2975, NULL, 20);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EMP VALUES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(7654, 'MARTIN', 'SALESMAN',  7698,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TO_DATE('28-9-1981', 'DD-MM-YYYY'), 1250, 1400, 30);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EMP VALUES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(7698, 'BLAKE',  'MANAGER',   7839,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TO_DATE('1-5-1981', 'DD-MM-YYYY'),  2850, NULL, 30);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EMP VALUES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(7782, 'CLARK',  'MANAGER',   7839,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TO_DATE('9-6-1981', 'DD-MM-YYYY'),  2450, NULL, 10);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EMP VALUES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(7788, 'SCOTT',  'ANALYST',   7566,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TO_DATE('09-12-1982', 'DD-MM-YYYY'), 3000, NULL, 20);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EMP VALUES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(7839, 'KING',   'PRESIDENT', NULL,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TO_DATE('17-11-1981', 'DD-MM-YYYY'), 5000, NULL, 10);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EMP VALUES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(7844, 'TURNER', 'SALESMAN',  7698,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TO_DATE('8-9-1981', 'DD-MM-YYYY'),  1500,    0, 30);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EMP VALUES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(7876, 'ADAMS',  'CLERK',     7788,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TO_DATE('12-1-1983', 'DD-MM-YYYY'), 1100, NULL, 20);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EMP VALUES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(7900, 'JAMES',  'CLERK',     7698,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TO_DATE('3-12-1981', 'DD-MM-YYYY'),   950, NULL, 30);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EMP VALUES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(7902, 'FORD',   'ANALYST',   7566,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TO_DATE('3-12-1981', 'DD-MM-YYYY'),  3000, NULL, 20);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EMP VALUES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(7934, 'MILLER', 'CLERK',     7782,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TO_DATE('23-1-1982', 'DD-MM-YYYY'), 1300, NULL, 10);</w:t>
            </w:r>
          </w:p>
          <w:p w:rsidR="00A678D0" w:rsidRPr="00813D98" w:rsidRDefault="00813D98" w:rsidP="00A678D0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 w:rsidR="00A678D0"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EMP VALUES</w:t>
            </w:r>
          </w:p>
          <w:p w:rsidR="00A678D0" w:rsidRPr="00813D98" w:rsidRDefault="00A678D0" w:rsidP="00A678D0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(7934, 'MILLER', 'CLERK',     7782,</w:t>
            </w:r>
          </w:p>
          <w:p w:rsidR="00A678D0" w:rsidRPr="00813D98" w:rsidRDefault="00A678D0" w:rsidP="00A678D0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TO_DATE('23-1-1982', 'DD-MM-YYYY'), 1300, NULL, 10);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CREATE TABLE DEPT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(DEPTNO NUMBER(2),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DNAME VARCHAR2(14),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LOC VARCHAR2(13) 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DEPT VALUES (10, 'ACCOUNTING', 'NEW YORK');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DEPT VALUES (20, 'RESEARCH',   'DALLAS');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lastRenderedPageBreak/>
              <w:t>INSERT INTO DEPT VALUES (30, 'SALES',      'CHICAGO');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DEPT VALUES (40, 'OPERATIONS', 'BOSTON');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CREATE TABLE BONUS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(ENAME VARCHAR2(10),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 JOB   VARCHAR2(9),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 SAL   NUMBER,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 COMM  NUMBER);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CREATE TABLE SALGRADE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(GRADE NUMBER,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 LOSAL NUMBER,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 HISAL NUMBER);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SALGRADE VALUES (1,  700, 1200);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SALGRADE VALUES (2, 1201, 1400);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SALGRADE VALUES (3, 1401, 2000);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SALGRADE VALUES (4, 2001, 3000);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SALGRADE VALUES (5, 3001, 9999);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CREATE TABLE DUMMY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(DUMMY NUMBER);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DUMMY VALUES (0);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COMMIT;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SET TERMOUT ON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PROMPT DEMONSRTRATION TABLE BUILD IS COMPLETE</w:t>
            </w:r>
          </w:p>
          <w:p w:rsidR="00813D98" w:rsidRPr="00813D98" w:rsidRDefault="00813D98" w:rsidP="00813D98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B16E84" w:rsidRPr="00A217E2" w:rsidRDefault="00B16E84" w:rsidP="00B16E84">
            <w:pPr>
              <w:keepNext/>
              <w:keepLines/>
              <w:shd w:val="clear" w:color="auto" w:fill="FFFFFF"/>
              <w:spacing w:after="0"/>
              <w:outlineLvl w:val="0"/>
              <w:rPr>
                <w:rFonts w:ascii="Arial" w:eastAsiaTheme="majorEastAsia" w:hAnsi="Arial" w:cs="Arial"/>
                <w:b/>
                <w:bCs/>
                <w:color w:val="444444"/>
                <w:sz w:val="23"/>
                <w:szCs w:val="23"/>
                <w:lang w:val="ru-RU" w:bidi="ar-SA"/>
              </w:rPr>
            </w:pPr>
            <w:r w:rsidRPr="00A217E2">
              <w:rPr>
                <w:rFonts w:ascii="Arial" w:eastAsiaTheme="majorEastAsia" w:hAnsi="Arial" w:cs="Arial"/>
                <w:b/>
                <w:bCs/>
                <w:color w:val="444444"/>
                <w:sz w:val="23"/>
                <w:szCs w:val="23"/>
                <w:lang w:val="ru-RU" w:bidi="ar-SA"/>
              </w:rPr>
              <w:t>Реляционная алгебра</w:t>
            </w:r>
          </w:p>
          <w:p w:rsidR="00B16E84" w:rsidRPr="00A217E2" w:rsidRDefault="00B16E84" w:rsidP="00B16E84">
            <w:pPr>
              <w:rPr>
                <w:rFonts w:ascii="Arial" w:eastAsiaTheme="minorEastAsia" w:hAnsi="Arial" w:cs="Arial"/>
                <w:color w:val="000000"/>
                <w:sz w:val="20"/>
                <w:szCs w:val="20"/>
                <w:shd w:val="clear" w:color="auto" w:fill="FFFFFF"/>
                <w:lang w:val="ru-RU" w:bidi="ar-SA"/>
              </w:rPr>
            </w:pPr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shd w:val="clear" w:color="auto" w:fill="FFFFFF"/>
                <w:lang w:val="ru-RU" w:bidi="ar-SA"/>
              </w:rPr>
              <w:t>Основные операторы</w:t>
            </w:r>
          </w:p>
          <w:p w:rsidR="00B16E84" w:rsidRPr="00A217E2" w:rsidRDefault="00B16E84" w:rsidP="00B16E84">
            <w:pPr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</w:pPr>
            <w:r w:rsidRPr="00A217E2">
              <w:rPr>
                <w:rFonts w:ascii="Arial" w:eastAsiaTheme="minorEastAsia" w:hAnsi="Arial" w:cs="Arial"/>
                <w:noProof/>
                <w:color w:val="000000"/>
                <w:sz w:val="20"/>
                <w:szCs w:val="20"/>
                <w:lang w:val="ru-RU" w:bidi="ar-SA"/>
              </w:rPr>
              <mc:AlternateContent>
                <mc:Choice Requires="wps">
                  <w:drawing>
                    <wp:inline distT="0" distB="0" distL="0" distR="0" wp14:anchorId="6174F1B8" wp14:editId="5E6A0CDD">
                      <wp:extent cx="301625" cy="301625"/>
                      <wp:effectExtent l="0" t="0" r="0" b="0"/>
                      <wp:docPr id="41" name="AutoShape 1" descr="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" o:spid="_x0000_s1026" alt="Описание: A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CXouEqtgIAAMIFAAAO&#10;AAAAAAAAAAAAAAAAAC4CAABkcnMvZTJvRG9jLnhtbFBLAQItABQABgAIAAAAIQBoNpdo2gAAAAMB&#10;AAAPAAAAAAAAAAAAAAAAABAFAABkcnMvZG93bnJldi54bWxQSwUGAAAAAAQABADzAAAAF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 — само отношение</w:t>
            </w:r>
            <w:proofErr w:type="gram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 xml:space="preserve"> А</w:t>
            </w:r>
            <w:proofErr w:type="gram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 xml:space="preserve"> (отношение здесь синонимично с таблицей и предикатом) является выражением реляционной алгебры, более того, так как это алгебра, любое выражение реляционной алгебры возвращает отношение (свойство замыкания операторов)</w:t>
            </w:r>
          </w:p>
          <w:p w:rsidR="00B16E84" w:rsidRPr="00A217E2" w:rsidRDefault="00B16E84" w:rsidP="00B16E84">
            <w:pPr>
              <w:keepNext/>
              <w:keepLines/>
              <w:shd w:val="clear" w:color="auto" w:fill="FFFFFF"/>
              <w:spacing w:after="95"/>
              <w:outlineLvl w:val="2"/>
              <w:rPr>
                <w:rFonts w:ascii="Arial" w:eastAsiaTheme="majorEastAsia" w:hAnsi="Arial" w:cs="Arial"/>
                <w:b/>
                <w:bCs/>
                <w:color w:val="444444"/>
                <w:sz w:val="19"/>
                <w:szCs w:val="19"/>
                <w:lang w:val="ru-RU" w:bidi="ar-SA"/>
              </w:rPr>
            </w:pPr>
            <w:proofErr w:type="spellStart"/>
            <w:r w:rsidRPr="00A217E2">
              <w:rPr>
                <w:rFonts w:ascii="Arial" w:eastAsiaTheme="majorEastAsia" w:hAnsi="Arial" w:cs="Arial"/>
                <w:b/>
                <w:bCs/>
                <w:color w:val="444444"/>
                <w:sz w:val="19"/>
                <w:szCs w:val="19"/>
                <w:lang w:val="ru-RU" w:bidi="ar-SA"/>
              </w:rPr>
              <w:t>Selection</w:t>
            </w:r>
            <w:proofErr w:type="spellEnd"/>
            <w:r w:rsidRPr="00A217E2">
              <w:rPr>
                <w:rFonts w:ascii="Arial" w:eastAsiaTheme="majorEastAsia" w:hAnsi="Arial" w:cs="Arial"/>
                <w:b/>
                <w:bCs/>
                <w:color w:val="444444"/>
                <w:sz w:val="19"/>
                <w:szCs w:val="19"/>
                <w:lang w:val="ru-RU" w:bidi="ar-SA"/>
              </w:rPr>
              <w:t xml:space="preserve"> (выборка; ограничение)</w:t>
            </w:r>
          </w:p>
          <w:p w:rsidR="00B16E84" w:rsidRPr="00A217E2" w:rsidRDefault="00B16E84" w:rsidP="00B16E8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</w:pPr>
            <w:r w:rsidRPr="00A217E2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bidi="ar-SA"/>
              </w:rPr>
              <mc:AlternateContent>
                <mc:Choice Requires="wps">
                  <w:drawing>
                    <wp:inline distT="0" distB="0" distL="0" distR="0" wp14:anchorId="257C5F24" wp14:editId="2F5AAE4A">
                      <wp:extent cx="301625" cy="301625"/>
                      <wp:effectExtent l="0" t="0" r="0" b="0"/>
                      <wp:docPr id="42" name="AutoShape 2" descr="\sigma_\phi (A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Описание: \sigma_\phi (A)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217E2"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  <w:t> </w:t>
            </w:r>
            <w:proofErr w:type="gramStart"/>
            <w:r w:rsidRPr="00A217E2"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  <w:t xml:space="preserve">— </w:t>
            </w:r>
            <w:proofErr w:type="spellStart"/>
            <w:r w:rsidRPr="00A217E2"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  <w:t>selection</w:t>
            </w:r>
            <w:proofErr w:type="spellEnd"/>
            <w:r w:rsidRPr="00A217E2"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  <w:t xml:space="preserve"> (выборка; ограничение), A — отношение (предикат, таблица), </w:t>
            </w:r>
            <w:r w:rsidRPr="00A217E2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bidi="ar-SA"/>
              </w:rPr>
              <mc:AlternateContent>
                <mc:Choice Requires="wps">
                  <w:drawing>
                    <wp:inline distT="0" distB="0" distL="0" distR="0" wp14:anchorId="44DD07ED" wp14:editId="6E85EE07">
                      <wp:extent cx="301625" cy="301625"/>
                      <wp:effectExtent l="0" t="0" r="0" b="0"/>
                      <wp:docPr id="43" name="AutoShape 3" descr="\ph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" o:spid="_x0000_s1026" alt="Описание: \phi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217E2"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  <w:t xml:space="preserve"> – булева формула, по которой происходит отбор строк (кортежей, записей, </w:t>
            </w:r>
            <w:proofErr w:type="spellStart"/>
            <w:r w:rsidRPr="00A217E2"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  <w:t>etc</w:t>
            </w:r>
            <w:proofErr w:type="spellEnd"/>
            <w:r w:rsidRPr="00A217E2"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  <w:t>)</w:t>
            </w:r>
            <w:proofErr w:type="gramEnd"/>
          </w:p>
          <w:p w:rsidR="00B16E84" w:rsidRPr="00A217E2" w:rsidRDefault="00B16E84" w:rsidP="00B16E84">
            <w:pPr>
              <w:rPr>
                <w:rFonts w:ascii="Times New Roman" w:eastAsiaTheme="minorEastAsia" w:hAnsi="Times New Roman"/>
                <w:sz w:val="24"/>
                <w:szCs w:val="24"/>
                <w:lang w:val="ru-RU" w:bidi="ar-SA"/>
              </w:rPr>
            </w:pPr>
            <w:proofErr w:type="spell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shd w:val="clear" w:color="auto" w:fill="FFFFFF"/>
                <w:lang w:val="ru-RU" w:bidi="ar-SA"/>
              </w:rPr>
              <w:t>Selection</w:t>
            </w:r>
            <w:proofErr w:type="spell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shd w:val="clear" w:color="auto" w:fill="FFFFFF"/>
                <w:lang w:val="ru-RU" w:bidi="ar-SA"/>
              </w:rPr>
              <w:t xml:space="preserve"> </w:t>
            </w:r>
            <w:proofErr w:type="gram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shd w:val="clear" w:color="auto" w:fill="FFFFFF"/>
                <w:lang w:val="ru-RU" w:bidi="ar-SA"/>
              </w:rPr>
              <w:t>является</w:t>
            </w:r>
            <w:proofErr w:type="gram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shd w:val="clear" w:color="auto" w:fill="FFFFFF"/>
                <w:lang w:val="ru-RU" w:bidi="ar-SA"/>
              </w:rPr>
              <w:t xml:space="preserve"> по сути горизонтальным фильтром строк, т.е., можно представить, что мы идем по каждой строке и оставляем только те, что удовлетворяют условию </w:t>
            </w:r>
            <w:r w:rsidRPr="00A217E2">
              <w:rPr>
                <w:rFonts w:asciiTheme="minorHAnsi" w:eastAsiaTheme="minorEastAsia" w:hAnsiTheme="minorHAnsi" w:cstheme="minorBidi"/>
                <w:noProof/>
                <w:lang w:val="ru-RU" w:bidi="ar-SA"/>
              </w:rPr>
              <mc:AlternateContent>
                <mc:Choice Requires="wps">
                  <w:drawing>
                    <wp:inline distT="0" distB="0" distL="0" distR="0" wp14:anchorId="23098811" wp14:editId="3FB5C207">
                      <wp:extent cx="301625" cy="301625"/>
                      <wp:effectExtent l="0" t="0" r="0" b="0"/>
                      <wp:docPr id="44" name="AutoShape 4" descr="\ph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" o:spid="_x0000_s1026" alt="Описание: \phi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shd w:val="clear" w:color="auto" w:fill="FFFFFF"/>
                <w:lang w:val="ru-RU" w:bidi="ar-SA"/>
              </w:rPr>
              <w:t>. Простой пример для наглядности:</w:t>
            </w:r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br/>
            </w:r>
            <w:r w:rsidRPr="00A217E2">
              <w:rPr>
                <w:rFonts w:asciiTheme="minorHAnsi" w:eastAsiaTheme="minorEastAsia" w:hAnsiTheme="minorHAnsi" w:cstheme="minorBidi"/>
                <w:noProof/>
                <w:lang w:val="ru-RU" w:bidi="ar-SA"/>
              </w:rPr>
              <w:lastRenderedPageBreak/>
              <w:drawing>
                <wp:inline distT="0" distB="0" distL="0" distR="0" wp14:anchorId="3AE155D1" wp14:editId="71A61381">
                  <wp:extent cx="5940425" cy="2210083"/>
                  <wp:effectExtent l="19050" t="0" r="3175" b="0"/>
                  <wp:docPr id="54" name="Рисунок 103" descr="C:\Users\студент\Downloads\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студент\Downloads\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210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E84" w:rsidRPr="00A217E2" w:rsidRDefault="00B16E84" w:rsidP="00B16E84">
            <w:pPr>
              <w:keepNext/>
              <w:keepLines/>
              <w:shd w:val="clear" w:color="auto" w:fill="FFFFFF"/>
              <w:spacing w:after="95"/>
              <w:outlineLvl w:val="2"/>
              <w:rPr>
                <w:rFonts w:ascii="Arial" w:eastAsiaTheme="majorEastAsia" w:hAnsi="Arial" w:cs="Arial"/>
                <w:b/>
                <w:bCs/>
                <w:color w:val="444444"/>
                <w:sz w:val="19"/>
                <w:szCs w:val="19"/>
                <w:lang w:val="ru-RU" w:bidi="ar-SA"/>
              </w:rPr>
            </w:pPr>
            <w:proofErr w:type="spellStart"/>
            <w:r w:rsidRPr="00A217E2">
              <w:rPr>
                <w:rFonts w:ascii="Arial" w:eastAsiaTheme="majorEastAsia" w:hAnsi="Arial" w:cs="Arial"/>
                <w:b/>
                <w:bCs/>
                <w:color w:val="444444"/>
                <w:sz w:val="19"/>
                <w:szCs w:val="19"/>
                <w:lang w:val="ru-RU" w:bidi="ar-SA"/>
              </w:rPr>
              <w:t>Projection</w:t>
            </w:r>
            <w:proofErr w:type="spellEnd"/>
            <w:r w:rsidRPr="00A217E2">
              <w:rPr>
                <w:rFonts w:ascii="Arial" w:eastAsiaTheme="majorEastAsia" w:hAnsi="Arial" w:cs="Arial"/>
                <w:b/>
                <w:bCs/>
                <w:color w:val="444444"/>
                <w:sz w:val="19"/>
                <w:szCs w:val="19"/>
                <w:lang w:val="ru-RU" w:bidi="ar-SA"/>
              </w:rPr>
              <w:t xml:space="preserve"> (проекция)</w:t>
            </w:r>
          </w:p>
          <w:p w:rsidR="00B16E84" w:rsidRPr="00A217E2" w:rsidRDefault="00B16E84" w:rsidP="00B16E84">
            <w:pPr>
              <w:rPr>
                <w:rFonts w:ascii="Times New Roman" w:eastAsiaTheme="minorEastAsia" w:hAnsi="Times New Roman"/>
                <w:sz w:val="24"/>
                <w:szCs w:val="24"/>
                <w:lang w:val="ru-RU" w:bidi="ar-SA"/>
              </w:rPr>
            </w:pPr>
            <w:r w:rsidRPr="00A217E2">
              <w:rPr>
                <w:rFonts w:asciiTheme="minorHAnsi" w:eastAsiaTheme="minorEastAsia" w:hAnsiTheme="minorHAnsi" w:cstheme="minorBidi"/>
                <w:noProof/>
                <w:lang w:val="ru-RU" w:bidi="ar-SA"/>
              </w:rPr>
              <mc:AlternateContent>
                <mc:Choice Requires="wps">
                  <w:drawing>
                    <wp:inline distT="0" distB="0" distL="0" distR="0" wp14:anchorId="0B47413D" wp14:editId="479E80ED">
                      <wp:extent cx="301625" cy="301625"/>
                      <wp:effectExtent l="0" t="0" r="0" b="0"/>
                      <wp:docPr id="45" name="AutoShape 5" descr="\Large \pi_{a,b,\dots}(A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" o:spid="_x0000_s1026" alt="Описание: \Large \pi_{a,b,\dots}(A)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Nt/y888CAADaBQAADgAAAAAAAAAAAAAAAAAuAgAAZHJzL2Uyb0RvYy54bWxQ&#10;SwECLQAUAAYACAAAACEAaDaXaNoAAAADAQAADwAAAAAAAAAAAAAAAAApBQAAZHJzL2Rvd25yZXYu&#10;eG1sUEsFBgAAAAAEAAQA8wAAAD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shd w:val="clear" w:color="auto" w:fill="FFFFFF"/>
                <w:lang w:val="ru-RU" w:bidi="ar-SA"/>
              </w:rPr>
              <w:t xml:space="preserve"> — </w:t>
            </w:r>
            <w:proofErr w:type="spell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shd w:val="clear" w:color="auto" w:fill="FFFFFF"/>
                <w:lang w:val="ru-RU" w:bidi="ar-SA"/>
              </w:rPr>
              <w:t>projection</w:t>
            </w:r>
            <w:proofErr w:type="spell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shd w:val="clear" w:color="auto" w:fill="FFFFFF"/>
                <w:lang w:val="ru-RU" w:bidi="ar-SA"/>
              </w:rPr>
              <w:t xml:space="preserve"> (проекция) на атрибуты A, B, …. Возвращает таблицу, в которой остаются только колонки (атрибуты) A, B, …. Простой пример ниже. По </w:t>
            </w:r>
            <w:proofErr w:type="gram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shd w:val="clear" w:color="auto" w:fill="FFFFFF"/>
                <w:lang w:val="ru-RU" w:bidi="ar-SA"/>
              </w:rPr>
              <w:t>сути</w:t>
            </w:r>
            <w:proofErr w:type="gram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shd w:val="clear" w:color="auto" w:fill="FFFFFF"/>
                <w:lang w:val="ru-RU" w:bidi="ar-SA"/>
              </w:rPr>
              <w:t xml:space="preserve"> является фильтром по атрибутам т.е. это в некотором смысле вертикальный фильтр.</w:t>
            </w:r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br/>
            </w:r>
            <w:r w:rsidRPr="00A217E2">
              <w:rPr>
                <w:rFonts w:asciiTheme="minorHAnsi" w:eastAsiaTheme="minorEastAsia" w:hAnsiTheme="minorHAnsi" w:cstheme="minorBidi"/>
                <w:noProof/>
                <w:lang w:val="ru-RU" w:bidi="ar-SA"/>
              </w:rPr>
              <w:drawing>
                <wp:inline distT="0" distB="0" distL="0" distR="0" wp14:anchorId="26C4CDAE" wp14:editId="67134DEC">
                  <wp:extent cx="5940425" cy="2308088"/>
                  <wp:effectExtent l="19050" t="0" r="3175" b="0"/>
                  <wp:docPr id="55" name="Рисунок 55" descr="C:\Users\студент\Downloads\imag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студент\Downloads\imag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308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E84" w:rsidRPr="00A217E2" w:rsidRDefault="00B16E84" w:rsidP="00B16E84">
            <w:pPr>
              <w:keepNext/>
              <w:keepLines/>
              <w:shd w:val="clear" w:color="auto" w:fill="FFFFFF"/>
              <w:spacing w:after="95"/>
              <w:outlineLvl w:val="2"/>
              <w:rPr>
                <w:rFonts w:ascii="Arial" w:eastAsiaTheme="majorEastAsia" w:hAnsi="Arial" w:cs="Arial"/>
                <w:b/>
                <w:bCs/>
                <w:color w:val="444444"/>
                <w:sz w:val="19"/>
                <w:szCs w:val="19"/>
                <w:lang w:val="ru-RU" w:bidi="ar-SA"/>
              </w:rPr>
            </w:pPr>
            <w:r w:rsidRPr="00A217E2">
              <w:rPr>
                <w:rFonts w:ascii="Arial" w:eastAsiaTheme="majorEastAsia" w:hAnsi="Arial" w:cs="Arial"/>
                <w:b/>
                <w:bCs/>
                <w:color w:val="444444"/>
                <w:sz w:val="19"/>
                <w:szCs w:val="19"/>
                <w:lang w:val="ru-RU" w:bidi="ar-SA"/>
              </w:rPr>
              <w:t>Переименование</w:t>
            </w:r>
          </w:p>
          <w:p w:rsidR="00B16E84" w:rsidRPr="00A217E2" w:rsidRDefault="00B16E84" w:rsidP="00B16E84">
            <w:pPr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</w:pPr>
            <w:r w:rsidRPr="00A217E2">
              <w:rPr>
                <w:rFonts w:ascii="Arial" w:eastAsiaTheme="minorEastAsia" w:hAnsi="Arial" w:cs="Arial"/>
                <w:noProof/>
                <w:color w:val="000000"/>
                <w:sz w:val="20"/>
                <w:szCs w:val="20"/>
                <w:lang w:val="ru-RU" w:bidi="ar-SA"/>
              </w:rPr>
              <mc:AlternateContent>
                <mc:Choice Requires="wps">
                  <w:drawing>
                    <wp:inline distT="0" distB="0" distL="0" distR="0" wp14:anchorId="6AA13C09" wp14:editId="4689154A">
                      <wp:extent cx="301625" cy="301625"/>
                      <wp:effectExtent l="0" t="0" r="0" b="0"/>
                      <wp:docPr id="46" name="AutoShape 6" descr="\rho_{a,b} (A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6" o:spid="_x0000_s1026" alt="Описание: \rho_{a,b} (A)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 xml:space="preserve"> — переименовывает колонку a в b в отношении A (атрибут, аргумент предиката, </w:t>
            </w:r>
            <w:proofErr w:type="spell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etc</w:t>
            </w:r>
            <w:proofErr w:type="spell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 xml:space="preserve">); два чая тому господину, который покажет, что алгебра строго более выразима с оператором переименования (нужно привести пример запроса, который не выразим без этого оператора, но выразим </w:t>
            </w:r>
            <w:proofErr w:type="gram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с</w:t>
            </w:r>
            <w:proofErr w:type="gram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 </w:t>
            </w:r>
            <w:r w:rsidRPr="00A217E2">
              <w:rPr>
                <w:rFonts w:ascii="Arial" w:eastAsiaTheme="minorEastAsia" w:hAnsi="Arial" w:cs="Arial"/>
                <w:noProof/>
                <w:color w:val="000000"/>
                <w:sz w:val="20"/>
                <w:szCs w:val="20"/>
                <w:lang w:val="ru-RU" w:bidi="ar-SA"/>
              </w:rPr>
              <mc:AlternateContent>
                <mc:Choice Requires="wps">
                  <w:drawing>
                    <wp:inline distT="0" distB="0" distL="0" distR="0" wp14:anchorId="14028091" wp14:editId="3F0AF57F">
                      <wp:extent cx="301625" cy="301625"/>
                      <wp:effectExtent l="0" t="0" r="0" b="0"/>
                      <wp:docPr id="47" name="AutoShape 7" descr="\rh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" o:spid="_x0000_s1026" alt="Описание: \rh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)</w:t>
            </w:r>
          </w:p>
          <w:p w:rsidR="00B16E84" w:rsidRPr="00A217E2" w:rsidRDefault="00B16E84" w:rsidP="00B16E84">
            <w:pPr>
              <w:rPr>
                <w:rFonts w:ascii="Arial" w:eastAsiaTheme="minorEastAsia" w:hAnsi="Arial" w:cs="Arial"/>
                <w:b/>
                <w:color w:val="444444"/>
                <w:sz w:val="19"/>
                <w:szCs w:val="19"/>
                <w:lang w:val="ru-RU" w:bidi="ar-SA"/>
              </w:rPr>
            </w:pPr>
            <w:r w:rsidRPr="00A217E2">
              <w:rPr>
                <w:rFonts w:ascii="Arial" w:eastAsiaTheme="minorEastAsia" w:hAnsi="Arial" w:cs="Arial"/>
                <w:b/>
                <w:color w:val="444444"/>
                <w:sz w:val="19"/>
                <w:szCs w:val="19"/>
                <w:lang w:val="ru-RU" w:bidi="ar-SA"/>
              </w:rPr>
              <w:t>Декартово произведение</w:t>
            </w:r>
          </w:p>
          <w:p w:rsidR="00B16E84" w:rsidRPr="00A217E2" w:rsidRDefault="00B16E84" w:rsidP="00B16E8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</w:pPr>
            <w:r w:rsidRPr="00A217E2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bidi="ar-SA"/>
              </w:rPr>
              <mc:AlternateContent>
                <mc:Choice Requires="wps">
                  <w:drawing>
                    <wp:inline distT="0" distB="0" distL="0" distR="0" wp14:anchorId="2278D32B" wp14:editId="1049DDC8">
                      <wp:extent cx="301625" cy="301625"/>
                      <wp:effectExtent l="0" t="0" r="0" b="0"/>
                      <wp:docPr id="48" name="AutoShape 8" descr="A \times B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8" o:spid="_x0000_s1026" alt="Описание: A \times B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217E2"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  <w:t> — Декартово произведение двух отношений, большое отношение из всевозможных сочетаний строк в A и B.</w:t>
            </w:r>
          </w:p>
          <w:p w:rsidR="00B16E84" w:rsidRPr="00A217E2" w:rsidRDefault="00B16E84" w:rsidP="00B16E8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</w:pPr>
            <w:r w:rsidRPr="00A217E2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bidi="ar-SA"/>
              </w:rPr>
              <w:lastRenderedPageBreak/>
              <w:drawing>
                <wp:inline distT="0" distB="0" distL="0" distR="0" wp14:anchorId="7CCE0E3B" wp14:editId="0804DFB4">
                  <wp:extent cx="5940425" cy="2826322"/>
                  <wp:effectExtent l="19050" t="0" r="3175" b="0"/>
                  <wp:docPr id="56" name="Рисунок 56" descr="C:\Users\студент\Downloads\image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Users\студент\Downloads\image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826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E84" w:rsidRPr="00A217E2" w:rsidRDefault="00B16E84" w:rsidP="00B16E84">
            <w:pPr>
              <w:rPr>
                <w:rFonts w:ascii="Arial" w:eastAsiaTheme="minorEastAsia" w:hAnsi="Arial" w:cs="Arial"/>
                <w:b/>
                <w:color w:val="000000"/>
                <w:lang w:val="ru-RU" w:bidi="ar-SA"/>
              </w:rPr>
            </w:pPr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br/>
            </w:r>
            <w:r w:rsidRPr="00A217E2">
              <w:rPr>
                <w:rFonts w:ascii="Arial" w:eastAsiaTheme="minorEastAsia" w:hAnsi="Arial" w:cs="Arial"/>
                <w:b/>
                <w:color w:val="000000"/>
                <w:lang w:val="ru-RU" w:bidi="ar-SA"/>
              </w:rPr>
              <w:t>Операции над множествами</w:t>
            </w:r>
          </w:p>
          <w:p w:rsidR="00B16E84" w:rsidRPr="00A217E2" w:rsidRDefault="00B16E84" w:rsidP="00B16E84">
            <w:pPr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</w:pPr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br/>
              <w:t xml:space="preserve">Реляционная алгебра является расширением классического набора операторов над множествами (отношение — это множество упорядоченных кортежей; заметьте, что это совсем не равно упорядоченному множеству кортежей). Пусть у нас есть таблица </w:t>
            </w:r>
            <w:proofErr w:type="spell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StudentMark</w:t>
            </w:r>
            <w:proofErr w:type="spell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(</w:t>
            </w:r>
            <w:proofErr w:type="spell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Name</w:t>
            </w:r>
            <w:proofErr w:type="spell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 xml:space="preserve">, </w:t>
            </w:r>
            <w:proofErr w:type="spell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Mark</w:t>
            </w:r>
            <w:proofErr w:type="spell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 xml:space="preserve">, </w:t>
            </w:r>
            <w:proofErr w:type="spell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Subject</w:t>
            </w:r>
            <w:proofErr w:type="spell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 xml:space="preserve">, </w:t>
            </w:r>
            <w:proofErr w:type="spell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Date</w:t>
            </w:r>
            <w:proofErr w:type="spell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 xml:space="preserve">) – тогда кортеж (Вася, 5, Информатика, 05.10.2010) является упорядоченным – сначала строка </w:t>
            </w:r>
            <w:proofErr w:type="spell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Name</w:t>
            </w:r>
            <w:proofErr w:type="spell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 xml:space="preserve"> на первой (</w:t>
            </w:r>
            <w:proofErr w:type="spellStart"/>
            <w:proofErr w:type="gram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ок</w:t>
            </w:r>
            <w:proofErr w:type="spellEnd"/>
            <w:proofErr w:type="gram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, или нулевой) позиции, целое число на второй, строка на третьей и дата на четвертой. При этом сами упорядоченные кортежи (</w:t>
            </w:r>
            <w:proofErr w:type="spell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Name</w:t>
            </w:r>
            <w:proofErr w:type="spell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 xml:space="preserve">, </w:t>
            </w:r>
            <w:proofErr w:type="spell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Mark</w:t>
            </w:r>
            <w:proofErr w:type="spell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 xml:space="preserve">, </w:t>
            </w:r>
            <w:proofErr w:type="spell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Subject</w:t>
            </w:r>
            <w:proofErr w:type="spell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 xml:space="preserve">, </w:t>
            </w:r>
            <w:proofErr w:type="spell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Date</w:t>
            </w:r>
            <w:proofErr w:type="spell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) не упорядочены «внутри» отношения.</w:t>
            </w:r>
          </w:p>
          <w:p w:rsidR="00B16E84" w:rsidRPr="00A217E2" w:rsidRDefault="00B16E84" w:rsidP="00B16E84">
            <w:pPr>
              <w:keepNext/>
              <w:keepLines/>
              <w:shd w:val="clear" w:color="auto" w:fill="FFFFFF"/>
              <w:spacing w:after="95"/>
              <w:outlineLvl w:val="2"/>
              <w:rPr>
                <w:rFonts w:ascii="Arial" w:eastAsiaTheme="majorEastAsia" w:hAnsi="Arial" w:cs="Arial"/>
                <w:b/>
                <w:bCs/>
                <w:color w:val="444444"/>
                <w:sz w:val="19"/>
                <w:szCs w:val="19"/>
                <w:lang w:val="ru-RU" w:bidi="ar-SA"/>
              </w:rPr>
            </w:pPr>
            <w:r w:rsidRPr="00A217E2">
              <w:rPr>
                <w:rFonts w:ascii="Arial" w:eastAsiaTheme="majorEastAsia" w:hAnsi="Arial" w:cs="Arial"/>
                <w:b/>
                <w:bCs/>
                <w:color w:val="444444"/>
                <w:sz w:val="19"/>
                <w:szCs w:val="19"/>
                <w:lang w:val="ru-RU" w:bidi="ar-SA"/>
              </w:rPr>
              <w:t>Объединение</w:t>
            </w:r>
          </w:p>
          <w:p w:rsidR="00B16E84" w:rsidRPr="00A217E2" w:rsidRDefault="00B16E84" w:rsidP="00B16E84">
            <w:pPr>
              <w:rPr>
                <w:rFonts w:ascii="Times New Roman" w:eastAsiaTheme="minorEastAsia" w:hAnsi="Times New Roman"/>
                <w:sz w:val="24"/>
                <w:szCs w:val="24"/>
                <w:lang w:val="ru-RU" w:bidi="ar-SA"/>
              </w:rPr>
            </w:pPr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br/>
            </w:r>
            <w:r w:rsidRPr="00A217E2">
              <w:rPr>
                <w:rFonts w:ascii="Times New Roman" w:eastAsiaTheme="minorEastAsia" w:hAnsi="Times New Roman"/>
                <w:noProof/>
                <w:sz w:val="24"/>
                <w:szCs w:val="24"/>
                <w:lang w:val="ru-RU" w:bidi="ar-SA"/>
              </w:rPr>
              <w:drawing>
                <wp:inline distT="0" distB="0" distL="0" distR="0" wp14:anchorId="3E06B004" wp14:editId="219B6910">
                  <wp:extent cx="3657600" cy="2665730"/>
                  <wp:effectExtent l="19050" t="0" r="0" b="0"/>
                  <wp:docPr id="57" name="Рисунок 57" descr="C:\Users\студент\Downloads\image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студент\Downloads\image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665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E84" w:rsidRPr="00A217E2" w:rsidRDefault="00B16E84" w:rsidP="00B16E84">
            <w:pPr>
              <w:shd w:val="clear" w:color="auto" w:fill="FFFFFF"/>
              <w:spacing w:before="100" w:beforeAutospacing="1" w:after="240" w:line="240" w:lineRule="auto"/>
              <w:rPr>
                <w:rFonts w:ascii="Arial" w:hAnsi="Arial" w:cs="Arial"/>
                <w:b/>
                <w:color w:val="444444"/>
                <w:sz w:val="19"/>
                <w:szCs w:val="19"/>
                <w:lang w:val="ru-RU" w:bidi="ar-SA"/>
              </w:rPr>
            </w:pPr>
            <w:r w:rsidRPr="00A217E2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bidi="ar-SA"/>
              </w:rPr>
              <mc:AlternateContent>
                <mc:Choice Requires="wps">
                  <w:drawing>
                    <wp:inline distT="0" distB="0" distL="0" distR="0" wp14:anchorId="621A5BF5" wp14:editId="2846BB58">
                      <wp:extent cx="301625" cy="301625"/>
                      <wp:effectExtent l="0" t="0" r="0" b="0"/>
                      <wp:docPr id="49" name="AutoShape 9" descr="A \cup B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9" o:spid="_x0000_s1026" alt="Описание: A \cup B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217E2"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  <w:t xml:space="preserve"> — объединение всех строк в A и B, ограничение — </w:t>
            </w:r>
            <w:proofErr w:type="gramStart"/>
            <w:r w:rsidRPr="00A217E2"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  <w:t>одинаковые</w:t>
            </w:r>
            <w:proofErr w:type="gramEnd"/>
            <w:r w:rsidRPr="00A217E2"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A217E2"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  <w:t>аттрибуты</w:t>
            </w:r>
            <w:proofErr w:type="spellEnd"/>
            <w:r w:rsidRPr="00A217E2"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  <w:br/>
            </w:r>
            <w:r w:rsidRPr="00A217E2"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  <w:br/>
            </w:r>
            <w:r w:rsidRPr="00A217E2"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  <w:br/>
            </w:r>
            <w:r w:rsidRPr="00A217E2">
              <w:rPr>
                <w:rFonts w:ascii="Arial" w:hAnsi="Arial" w:cs="Arial"/>
                <w:b/>
                <w:color w:val="444444"/>
                <w:sz w:val="19"/>
                <w:szCs w:val="19"/>
                <w:lang w:val="ru-RU" w:bidi="ar-SA"/>
              </w:rPr>
              <w:t>Пересечение</w:t>
            </w:r>
          </w:p>
          <w:p w:rsidR="00B16E84" w:rsidRPr="00A217E2" w:rsidRDefault="00B16E84" w:rsidP="00B16E84">
            <w:pPr>
              <w:shd w:val="clear" w:color="auto" w:fill="FFFFFF"/>
              <w:spacing w:before="100" w:beforeAutospacing="1" w:after="240" w:line="240" w:lineRule="auto"/>
              <w:rPr>
                <w:rFonts w:ascii="Arial" w:hAnsi="Arial" w:cs="Arial"/>
                <w:b/>
                <w:color w:val="444444"/>
                <w:sz w:val="19"/>
                <w:szCs w:val="19"/>
                <w:lang w:val="ru-RU" w:bidi="ar-SA"/>
              </w:rPr>
            </w:pPr>
            <w:r w:rsidRPr="00A217E2">
              <w:rPr>
                <w:rFonts w:ascii="Arial" w:hAnsi="Arial" w:cs="Arial"/>
                <w:b/>
                <w:noProof/>
                <w:color w:val="444444"/>
                <w:sz w:val="19"/>
                <w:szCs w:val="19"/>
                <w:lang w:val="ru-RU" w:bidi="ar-SA"/>
              </w:rPr>
              <w:lastRenderedPageBreak/>
              <w:drawing>
                <wp:inline distT="0" distB="0" distL="0" distR="0" wp14:anchorId="3C8DE3AE" wp14:editId="2A645358">
                  <wp:extent cx="3657600" cy="2665730"/>
                  <wp:effectExtent l="19050" t="0" r="0" b="0"/>
                  <wp:docPr id="58" name="Рисунок 58" descr="C:\Users\студент\Downloads\image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:\Users\студент\Downloads\image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665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E84" w:rsidRPr="00A217E2" w:rsidRDefault="00B16E84" w:rsidP="00B16E8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</w:pPr>
            <w:r w:rsidRPr="00A217E2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bidi="ar-SA"/>
              </w:rPr>
              <mc:AlternateContent>
                <mc:Choice Requires="wps">
                  <w:drawing>
                    <wp:inline distT="0" distB="0" distL="0" distR="0" wp14:anchorId="65DE153B" wp14:editId="13E17677">
                      <wp:extent cx="301625" cy="301625"/>
                      <wp:effectExtent l="0" t="0" r="0" b="0"/>
                      <wp:docPr id="50" name="AutoShape 10" descr="A \cap B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" o:spid="_x0000_s1026" alt="Описание: A \cap B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217E2"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  <w:t> — пересечение строк, такое же ограничение</w:t>
            </w:r>
          </w:p>
          <w:p w:rsidR="00B16E84" w:rsidRPr="00A217E2" w:rsidRDefault="00B16E84" w:rsidP="00B16E84">
            <w:pPr>
              <w:keepNext/>
              <w:keepLines/>
              <w:shd w:val="clear" w:color="auto" w:fill="FFFFFF"/>
              <w:spacing w:after="95"/>
              <w:outlineLvl w:val="2"/>
              <w:rPr>
                <w:rFonts w:ascii="Arial" w:eastAsiaTheme="majorEastAsia" w:hAnsi="Arial" w:cs="Arial"/>
                <w:b/>
                <w:bCs/>
                <w:color w:val="444444"/>
                <w:sz w:val="19"/>
                <w:szCs w:val="19"/>
                <w:lang w:val="ru-RU" w:bidi="ar-SA"/>
              </w:rPr>
            </w:pPr>
            <w:r w:rsidRPr="00A217E2">
              <w:rPr>
                <w:rFonts w:ascii="Arial" w:eastAsiaTheme="majorEastAsia" w:hAnsi="Arial" w:cs="Arial"/>
                <w:b/>
                <w:bCs/>
                <w:color w:val="444444"/>
                <w:sz w:val="19"/>
                <w:szCs w:val="19"/>
                <w:lang w:val="ru-RU" w:bidi="ar-SA"/>
              </w:rPr>
              <w:t>Разница множеств</w:t>
            </w:r>
          </w:p>
          <w:p w:rsidR="00B16E84" w:rsidRPr="00A217E2" w:rsidRDefault="00B16E84" w:rsidP="00B16E8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</w:pPr>
            <w:r w:rsidRPr="00A217E2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bidi="ar-SA"/>
              </w:rPr>
              <mc:AlternateContent>
                <mc:Choice Requires="wps">
                  <w:drawing>
                    <wp:inline distT="0" distB="0" distL="0" distR="0" wp14:anchorId="4B8A7AA3" wp14:editId="1A8F9D07">
                      <wp:extent cx="301625" cy="301625"/>
                      <wp:effectExtent l="0" t="0" r="0" b="0"/>
                      <wp:docPr id="51" name="AutoShape 11" descr="B \backslash 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1" o:spid="_x0000_s1026" alt="Описание: B \backslash A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MWK&#10;vkbBAgAA0AUAAA4AAAAAAAAAAAAAAAAALgIAAGRycy9lMm9Eb2MueG1sUEsBAi0AFAAGAAgAAAAh&#10;AGg2l2jaAAAAAwEAAA8AAAAAAAAAAAAAAAAAGw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217E2"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  <w:t> — B минус A, все строки, что присутствуют в B, но не присутствуют в A, такое же ограничение</w:t>
            </w:r>
          </w:p>
          <w:p w:rsidR="00B16E84" w:rsidRPr="00A217E2" w:rsidRDefault="00B16E84" w:rsidP="00B16E84">
            <w:pPr>
              <w:rPr>
                <w:rFonts w:ascii="Times New Roman" w:eastAsiaTheme="minorEastAsia" w:hAnsi="Times New Roman"/>
                <w:sz w:val="24"/>
                <w:szCs w:val="24"/>
                <w:lang w:val="ru-RU" w:bidi="ar-SA"/>
              </w:rPr>
            </w:pPr>
            <w:r w:rsidRPr="00A217E2">
              <w:rPr>
                <w:rFonts w:asciiTheme="minorHAnsi" w:eastAsiaTheme="minorEastAsia" w:hAnsiTheme="minorHAnsi" w:cstheme="minorBidi"/>
                <w:noProof/>
                <w:lang w:val="ru-RU" w:bidi="ar-SA"/>
              </w:rPr>
              <mc:AlternateContent>
                <mc:Choice Requires="wps">
                  <w:drawing>
                    <wp:inline distT="0" distB="0" distL="0" distR="0" wp14:anchorId="1287D8E8" wp14:editId="0098FB13">
                      <wp:extent cx="301625" cy="301625"/>
                      <wp:effectExtent l="0" t="0" r="0" b="0"/>
                      <wp:docPr id="52" name="id8d2d7fe7-f6c7-ab47-fb4c-720cc9337d60_mailru_css_attribute_postfi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id8d2d7fe7-f6c7-ab47-fb4c-720cc9337d60_mailru_css_attribute_postfix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br/>
            </w:r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br/>
            </w:r>
            <w:r w:rsidRPr="00A217E2">
              <w:rPr>
                <w:rFonts w:ascii="Times New Roman" w:eastAsiaTheme="minorEastAsia" w:hAnsi="Times New Roman"/>
                <w:noProof/>
                <w:sz w:val="24"/>
                <w:szCs w:val="24"/>
                <w:lang w:val="ru-RU" w:bidi="ar-SA"/>
              </w:rPr>
              <w:drawing>
                <wp:inline distT="0" distB="0" distL="0" distR="0" wp14:anchorId="07E4C3A0" wp14:editId="6E317BAF">
                  <wp:extent cx="3657600" cy="2665730"/>
                  <wp:effectExtent l="19050" t="0" r="0" b="0"/>
                  <wp:docPr id="59" name="Рисунок 59" descr="C:\Users\студент\Downloads\image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:\Users\студент\Downloads\image (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665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E84" w:rsidRPr="00A217E2" w:rsidRDefault="00B16E84" w:rsidP="00B16E8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</w:pPr>
            <w:r w:rsidRPr="00A217E2">
              <w:rPr>
                <w:rFonts w:ascii="Arial" w:hAnsi="Arial" w:cs="Arial"/>
                <w:color w:val="000000"/>
                <w:sz w:val="20"/>
                <w:szCs w:val="20"/>
                <w:lang w:val="ru-RU" w:bidi="ar-SA"/>
              </w:rPr>
              <w:t>(B\A; A — слева, B — справа)</w:t>
            </w:r>
          </w:p>
          <w:p w:rsidR="00B16E84" w:rsidRPr="00A217E2" w:rsidRDefault="00B16E84" w:rsidP="00B16E84">
            <w:pPr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</w:pPr>
            <w:r w:rsidRPr="00A217E2">
              <w:rPr>
                <w:rFonts w:ascii="Arial" w:eastAsiaTheme="minorEastAsia" w:hAnsi="Arial" w:cs="Arial"/>
                <w:b/>
                <w:bCs/>
                <w:color w:val="000000"/>
                <w:sz w:val="25"/>
                <w:szCs w:val="25"/>
                <w:shd w:val="clear" w:color="auto" w:fill="FFFFFF"/>
                <w:lang w:val="ru-RU" w:bidi="ar-SA"/>
              </w:rPr>
              <w:t>Вспомогательные операторы</w:t>
            </w:r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br/>
            </w:r>
            <w:r w:rsidRPr="00A217E2">
              <w:rPr>
                <w:rFonts w:ascii="Arial" w:eastAsiaTheme="minorEastAsia" w:hAnsi="Arial" w:cs="Arial"/>
                <w:noProof/>
                <w:color w:val="000000"/>
                <w:sz w:val="20"/>
                <w:szCs w:val="20"/>
                <w:lang w:val="ru-RU" w:bidi="ar-SA"/>
              </w:rPr>
              <mc:AlternateContent>
                <mc:Choice Requires="wps">
                  <w:drawing>
                    <wp:inline distT="0" distB="0" distL="0" distR="0" wp14:anchorId="7B62D481" wp14:editId="197F5F10">
                      <wp:extent cx="301625" cy="301625"/>
                      <wp:effectExtent l="0" t="0" r="0" b="0"/>
                      <wp:docPr id="53" name="AutoShape 13" descr="A \bowtie_{\phi} B \equiv \sigma_{\phi} (A \times B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3" o:spid="_x0000_s1026" alt="Описание: A \bowtie_{\phi} B \equiv \sigma_{\phi} (A \times B)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 xml:space="preserve"> — </w:t>
            </w:r>
            <w:proofErr w:type="spell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join</w:t>
            </w:r>
            <w:proofErr w:type="spell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 xml:space="preserve"> (соединение); </w:t>
            </w:r>
            <w:proofErr w:type="spellStart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>join</w:t>
            </w:r>
            <w:proofErr w:type="spellEnd"/>
            <w:r w:rsidRPr="00A217E2"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  <w:t xml:space="preserve"> соединяет две записи таблиц A и B, при условии, что для этих двух записей выполнено условие φ.</w:t>
            </w:r>
          </w:p>
          <w:p w:rsidR="00B16E84" w:rsidRPr="00A217E2" w:rsidRDefault="00B16E84" w:rsidP="00B16E84">
            <w:pPr>
              <w:rPr>
                <w:rFonts w:ascii="Arial" w:eastAsiaTheme="minorEastAsia" w:hAnsi="Arial" w:cs="Arial"/>
                <w:color w:val="000000"/>
                <w:sz w:val="20"/>
                <w:szCs w:val="20"/>
                <w:lang w:val="ru-RU" w:bidi="ar-SA"/>
              </w:rPr>
            </w:pPr>
            <w:r w:rsidRPr="00A217E2">
              <w:rPr>
                <w:rFonts w:ascii="Arial" w:eastAsiaTheme="minorEastAsia" w:hAnsi="Arial" w:cs="Arial"/>
                <w:noProof/>
                <w:color w:val="000000"/>
                <w:sz w:val="20"/>
                <w:szCs w:val="20"/>
                <w:lang w:val="ru-RU" w:bidi="ar-SA"/>
              </w:rPr>
              <w:lastRenderedPageBreak/>
              <w:drawing>
                <wp:inline distT="0" distB="0" distL="0" distR="0" wp14:anchorId="466EA894" wp14:editId="1E45FF59">
                  <wp:extent cx="5940425" cy="2287387"/>
                  <wp:effectExtent l="19050" t="0" r="3175" b="0"/>
                  <wp:docPr id="60" name="Рисунок 60" descr="C:\Users\студент\Downloads\image 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Users\студент\Downloads\image (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2873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E84" w:rsidRPr="00E20EB9" w:rsidRDefault="00B16E84" w:rsidP="00B16E84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52"/>
                <w:szCs w:val="52"/>
                <w:lang w:val="ru-RU" w:bidi="ar-SA"/>
              </w:rPr>
            </w:pPr>
            <w:r w:rsidRPr="00E20EB9">
              <w:rPr>
                <w:rFonts w:ascii="Arial" w:hAnsi="Arial" w:cs="Arial"/>
                <w:i/>
                <w:color w:val="000000"/>
                <w:sz w:val="52"/>
                <w:szCs w:val="52"/>
                <w:lang w:val="ru-RU" w:bidi="ar-SA"/>
              </w:rPr>
              <w:t>Реляционная алгебра</w:t>
            </w:r>
            <w:r w:rsidRPr="00E20EB9">
              <w:rPr>
                <w:rFonts w:ascii="Arial" w:hAnsi="Arial" w:cs="Arial"/>
                <w:color w:val="000000"/>
                <w:sz w:val="52"/>
                <w:szCs w:val="52"/>
                <w:lang w:val="ru-RU" w:bidi="ar-SA"/>
              </w:rPr>
              <w:t xml:space="preserve"> была представлена E. F. </w:t>
            </w:r>
            <w:proofErr w:type="spellStart"/>
            <w:r w:rsidRPr="00E20EB9">
              <w:rPr>
                <w:rFonts w:ascii="Arial" w:hAnsi="Arial" w:cs="Arial"/>
                <w:color w:val="000000"/>
                <w:sz w:val="52"/>
                <w:szCs w:val="52"/>
                <w:lang w:val="ru-RU" w:bidi="ar-SA"/>
              </w:rPr>
              <w:t>Codd</w:t>
            </w:r>
            <w:proofErr w:type="spellEnd"/>
            <w:r w:rsidRPr="00E20EB9">
              <w:rPr>
                <w:rFonts w:ascii="Arial" w:hAnsi="Arial" w:cs="Arial"/>
                <w:color w:val="000000"/>
                <w:sz w:val="52"/>
                <w:szCs w:val="52"/>
                <w:lang w:val="ru-RU" w:bidi="ar-SA"/>
              </w:rPr>
              <w:t xml:space="preserve"> в 1972 году. Она состоит из множества операций над отношениями:</w:t>
            </w:r>
          </w:p>
          <w:p w:rsidR="00B16E84" w:rsidRPr="00A678D0" w:rsidRDefault="00B16E84" w:rsidP="00A678D0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ru-RU" w:bidi="ar-SA"/>
              </w:rPr>
              <w:t xml:space="preserve">ВЫБОРКА(SELECT) </w:t>
            </w: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  <w:lang w:val="ru-RU" w:bidi="ar-SA"/>
              </w:rPr>
              <w:t>(σ):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извлечь </w:t>
            </w:r>
            <w:r w:rsidRPr="00E20EB9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кортежи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из отношения, которые удовлетворяют заданным условиям. Пусть </w:t>
            </w:r>
            <w:r w:rsidRPr="00E20EB9">
              <w:rPr>
                <w:rFonts w:ascii="Courier New" w:hAnsi="Courier New" w:cs="Courier New"/>
                <w:i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- таблица, содержащая атрибут </w:t>
            </w:r>
            <w:r w:rsidRPr="00E20EB9">
              <w:rPr>
                <w:rFonts w:ascii="Courier New" w:hAnsi="Courier New" w:cs="Courier New"/>
                <w:i/>
                <w:color w:val="000000"/>
                <w:sz w:val="20"/>
                <w:szCs w:val="20"/>
                <w:lang w:val="ru-RU" w:bidi="ar-SA"/>
              </w:rPr>
              <w:t>A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. </w:t>
            </w:r>
            <w:proofErr w:type="spellStart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σ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A</w:t>
            </w:r>
            <w:proofErr w:type="spellEnd"/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=a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(R) = {t </w:t>
            </w:r>
            <w:r w:rsidRPr="00E20EB9">
              <w:rPr>
                <w:rFonts w:ascii="Cambria Math" w:hAnsi="Cambria Math" w:cs="Cambria Math"/>
                <w:color w:val="000000"/>
                <w:sz w:val="24"/>
                <w:szCs w:val="24"/>
                <w:lang w:val="ru-RU" w:bidi="ar-SA"/>
              </w:rPr>
              <w:t>∈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R </w:t>
            </w:r>
            <w:r w:rsidRPr="00E20EB9">
              <w:rPr>
                <w:rFonts w:ascii="Cambria Math" w:hAnsi="Cambria Math" w:cs="Cambria Math"/>
                <w:color w:val="000000"/>
                <w:sz w:val="24"/>
                <w:szCs w:val="24"/>
                <w:lang w:val="ru-RU" w:bidi="ar-SA"/>
              </w:rPr>
              <w:t>∣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t(A) = a} где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обозначает кортеж </w:t>
            </w:r>
            <w:r w:rsidRPr="00E20EB9">
              <w:rPr>
                <w:rFonts w:ascii="Courier New" w:hAnsi="Courier New" w:cs="Courier New"/>
                <w:i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и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t(A)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обозначает значение атрибута </w:t>
            </w:r>
            <w:r w:rsidRPr="00E20EB9">
              <w:rPr>
                <w:rFonts w:ascii="Courier New" w:hAnsi="Courier New" w:cs="Courier New"/>
                <w:i/>
                <w:color w:val="000000"/>
                <w:sz w:val="20"/>
                <w:szCs w:val="20"/>
                <w:lang w:val="ru-RU" w:bidi="ar-SA"/>
              </w:rPr>
              <w:t>A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кортежа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.</w:t>
            </w:r>
            <w:r w:rsidR="00A678D0"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где </w:t>
            </w:r>
            <w:r w:rsidR="00A678D0"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</w:t>
            </w:r>
            <w:r w:rsidR="00A678D0"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(</w:t>
            </w:r>
            <w:r w:rsidR="00A678D0"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X</w:t>
            </w:r>
            <w:r w:rsidR="00A678D0"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) обозначает значение атрибута </w:t>
            </w:r>
            <w:r w:rsidR="00A678D0"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X</w:t>
            </w:r>
            <w:r w:rsidR="00A678D0"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кортежа </w:t>
            </w:r>
            <w:r w:rsidR="00A678D0"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</w:t>
            </w:r>
            <w:r w:rsidR="00A678D0"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.</w:t>
            </w:r>
          </w:p>
          <w:p w:rsidR="00B16E84" w:rsidRPr="00242A96" w:rsidRDefault="00B16E84" w:rsidP="00B16E84">
            <w:pPr>
              <w:rPr>
                <w:ins w:id="1" w:author="Unknown"/>
                <w:lang w:val="ru-RU" w:bidi="ar-SA"/>
              </w:rPr>
            </w:pPr>
            <w:ins w:id="2" w:author="Unknown">
              <w:r w:rsidRPr="00242A96">
                <w:rPr>
                  <w:lang w:val="ru-RU" w:bidi="ar-SA"/>
                </w:rPr>
                <w:t>Операция выборки работает с одним отношением</w:t>
              </w:r>
              <w:r w:rsidRPr="00897CBA">
                <w:rPr>
                  <w:lang w:bidi="ar-SA"/>
                </w:rPr>
                <w:t> </w:t>
              </w:r>
            </w:ins>
            <w:r w:rsidRPr="00897CBA">
              <w:rPr>
                <w:noProof/>
                <w:lang w:val="ru-RU" w:bidi="ar-SA"/>
              </w:rPr>
              <w:drawing>
                <wp:inline distT="0" distB="0" distL="0" distR="0" wp14:anchorId="7E61BB0A" wp14:editId="06517A4E">
                  <wp:extent cx="161925" cy="228600"/>
                  <wp:effectExtent l="0" t="0" r="9525" b="0"/>
                  <wp:docPr id="61" name="Рисунок 61" descr="https://function-x.ru/sets/db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function-x.ru/sets/db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3" w:author="Unknown">
              <w:r w:rsidRPr="00897CBA">
                <w:rPr>
                  <w:lang w:bidi="ar-SA"/>
                </w:rPr>
                <w:t> </w:t>
              </w:r>
              <w:r w:rsidRPr="00242A96">
                <w:rPr>
                  <w:lang w:val="ru-RU" w:bidi="ar-SA"/>
                </w:rPr>
                <w:t>и определяет результирующее отношение</w:t>
              </w:r>
              <w:r w:rsidRPr="00897CBA">
                <w:rPr>
                  <w:lang w:bidi="ar-SA"/>
                </w:rPr>
                <w:t> R</w:t>
              </w:r>
              <w:r w:rsidRPr="00242A96">
                <w:rPr>
                  <w:lang w:val="ru-RU" w:bidi="ar-SA"/>
                </w:rPr>
                <w:t>, которое содержит только те кортежи (или строки, или записи), отношения</w:t>
              </w:r>
              <w:r w:rsidRPr="00897CBA">
                <w:rPr>
                  <w:lang w:bidi="ar-SA"/>
                </w:rPr>
                <w:t> </w:t>
              </w:r>
            </w:ins>
            <w:r w:rsidRPr="00897CBA">
              <w:rPr>
                <w:noProof/>
                <w:lang w:val="ru-RU" w:bidi="ar-SA"/>
              </w:rPr>
              <w:drawing>
                <wp:inline distT="0" distB="0" distL="0" distR="0" wp14:anchorId="7ECDA5A0" wp14:editId="3257DA2B">
                  <wp:extent cx="161925" cy="228600"/>
                  <wp:effectExtent l="0" t="0" r="9525" b="0"/>
                  <wp:docPr id="62" name="Рисунок 62" descr="https://function-x.ru/sets/db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function-x.ru/sets/db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4" w:author="Unknown">
              <w:r w:rsidRPr="00242A96">
                <w:rPr>
                  <w:lang w:val="ru-RU" w:bidi="ar-SA"/>
                </w:rPr>
                <w:t>, которые удовлетворяют заданному условию (предикату</w:t>
              </w:r>
              <w:r w:rsidRPr="00897CBA">
                <w:rPr>
                  <w:lang w:bidi="ar-SA"/>
                </w:rPr>
                <w:t> P</w:t>
              </w:r>
              <w:r w:rsidRPr="00242A96">
                <w:rPr>
                  <w:lang w:val="ru-RU" w:bidi="ar-SA"/>
                </w:rPr>
                <w:t>).</w:t>
              </w:r>
            </w:ins>
          </w:p>
          <w:p w:rsidR="00B16E84" w:rsidRPr="00242A96" w:rsidRDefault="00B16E84" w:rsidP="00B16E84">
            <w:pPr>
              <w:rPr>
                <w:ins w:id="5" w:author="Unknown"/>
                <w:lang w:val="ru-RU" w:bidi="ar-SA"/>
              </w:rPr>
            </w:pPr>
            <w:ins w:id="6" w:author="Unknown">
              <w:r w:rsidRPr="00242A96">
                <w:rPr>
                  <w:lang w:val="ru-RU" w:bidi="ar-SA"/>
                </w:rPr>
                <w:t>Таким образом, операция выборки - унарная операция - и записывается следующим образом:</w:t>
              </w:r>
            </w:ins>
          </w:p>
          <w:p w:rsidR="00B16E84" w:rsidRPr="00242A96" w:rsidRDefault="00B16E84" w:rsidP="00B16E84">
            <w:pPr>
              <w:pStyle w:val="aa"/>
              <w:rPr>
                <w:ins w:id="7" w:author="Unknown"/>
                <w:lang w:val="ru-RU" w:bidi="ar-SA"/>
              </w:rPr>
            </w:pPr>
            <w:r w:rsidRPr="00897CBA">
              <w:rPr>
                <w:noProof/>
                <w:lang w:val="ru-RU" w:bidi="ar-SA"/>
              </w:rPr>
              <w:drawing>
                <wp:inline distT="0" distB="0" distL="0" distR="0" wp14:anchorId="6F5984F3" wp14:editId="584E5C9B">
                  <wp:extent cx="742950" cy="247650"/>
                  <wp:effectExtent l="0" t="0" r="0" b="0"/>
                  <wp:docPr id="63" name="Рисунок 63" descr="https://function-x.ru/sets/db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function-x.ru/sets/db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8" w:author="Unknown">
              <w:r w:rsidRPr="00242A96">
                <w:rPr>
                  <w:lang w:val="ru-RU" w:bidi="ar-SA"/>
                </w:rPr>
                <w:t>,</w:t>
              </w:r>
            </w:ins>
          </w:p>
          <w:p w:rsidR="00B16E84" w:rsidRDefault="00B16E84" w:rsidP="00B16E84">
            <w:pPr>
              <w:pStyle w:val="aa"/>
              <w:rPr>
                <w:lang w:val="ru-RU" w:bidi="ar-SA"/>
              </w:rPr>
            </w:pPr>
            <w:ins w:id="9" w:author="Unknown">
              <w:r w:rsidRPr="00242A96">
                <w:rPr>
                  <w:lang w:val="ru-RU" w:bidi="ar-SA"/>
                </w:rPr>
                <w:t>где</w:t>
              </w:r>
              <w:r w:rsidRPr="00897CBA">
                <w:rPr>
                  <w:lang w:bidi="ar-SA"/>
                </w:rPr>
                <w:t> P </w:t>
              </w:r>
              <w:r w:rsidRPr="00242A96">
                <w:rPr>
                  <w:lang w:val="ru-RU" w:bidi="ar-SA"/>
                </w:rPr>
                <w:t>- предикат (логическое условие).</w:t>
              </w:r>
            </w:ins>
          </w:p>
          <w:p w:rsidR="00B16E84" w:rsidRPr="00897CBA" w:rsidRDefault="00B16E84" w:rsidP="00AB2CFC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ins w:id="10" w:author="Unknown"/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ins w:id="11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SELECT * 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EMP</w:t>
            </w:r>
            <w:ins w:id="12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WHERE </w:t>
              </w:r>
            </w:ins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SAL</w:t>
            </w:r>
            <w:r w:rsidR="00AB2CFC">
              <w:rPr>
                <w:rFonts w:ascii="Times New Roman" w:hAnsi="Times New Roman"/>
                <w:sz w:val="24"/>
                <w:szCs w:val="24"/>
                <w:lang w:bidi="ar-SA"/>
              </w:rPr>
              <w:t>&gt;</w:t>
            </w:r>
            <w:r w:rsidR="00AB2CFC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00</w:t>
            </w:r>
            <w:r w:rsidR="00AB2CFC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;</w:t>
            </w:r>
          </w:p>
          <w:p w:rsidR="00A678D0" w:rsidRDefault="00A678D0" w:rsidP="00AB2CFC">
            <w:pPr>
              <w:pStyle w:val="aa"/>
              <w:rPr>
                <w:rFonts w:ascii="Arial" w:hAnsi="Arial" w:cs="Arial"/>
                <w:color w:val="000000"/>
                <w:sz w:val="24"/>
                <w:szCs w:val="24"/>
                <w:u w:val="single"/>
                <w:lang w:bidi="ar-SA"/>
              </w:rPr>
            </w:pPr>
          </w:p>
          <w:p w:rsidR="00AB2CFC" w:rsidRPr="009E4414" w:rsidRDefault="00B16E84" w:rsidP="00AB2CFC">
            <w:pPr>
              <w:pStyle w:val="aa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ru-RU" w:bidi="ar-SA"/>
              </w:rPr>
              <w:t>ПРОЕКЦИЯ(PROJECT)</w:t>
            </w: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  <w:lang w:val="ru-RU" w:bidi="ar-SA"/>
              </w:rPr>
              <w:t xml:space="preserve"> (π):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извлечь заданные </w:t>
            </w:r>
            <w:r w:rsidRPr="00E20EB9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атрибуты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(колонки) из отношения. Пусть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отношение, содержащее атрибут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X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. π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X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(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) = {t(X) </w:t>
            </w:r>
            <w:r w:rsidRPr="00E20EB9">
              <w:rPr>
                <w:rFonts w:ascii="Cambria Math" w:hAnsi="Cambria Math" w:cs="Cambria Math"/>
                <w:color w:val="000000"/>
                <w:sz w:val="24"/>
                <w:szCs w:val="24"/>
                <w:lang w:val="ru-RU" w:bidi="ar-SA"/>
              </w:rPr>
              <w:t>∣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t </w:t>
            </w:r>
            <w:r w:rsidRPr="00E20EB9">
              <w:rPr>
                <w:rFonts w:ascii="Cambria Math" w:hAnsi="Cambria Math" w:cs="Cambria Math"/>
                <w:color w:val="000000"/>
                <w:sz w:val="24"/>
                <w:szCs w:val="24"/>
                <w:lang w:val="ru-RU" w:bidi="ar-SA"/>
              </w:rPr>
              <w:t>∈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}, </w:t>
            </w:r>
          </w:p>
          <w:p w:rsidR="00A678D0" w:rsidRPr="00897CBA" w:rsidRDefault="00A678D0" w:rsidP="00A678D0">
            <w:pPr>
              <w:pStyle w:val="aa"/>
              <w:rPr>
                <w:ins w:id="13" w:author="Unknown"/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</w:pPr>
            <w:ins w:id="14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Из исходного отношения выбираем только столбцы </w:t>
              </w:r>
            </w:ins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ENAME</w:t>
            </w:r>
            <w:r w:rsidRPr="00A678D0">
              <w:rPr>
                <w:rFonts w:ascii="Times New Roman" w:hAnsi="Times New Roman"/>
                <w:sz w:val="24"/>
                <w:szCs w:val="24"/>
                <w:lang w:val="ru-RU" w:bidi="ar-SA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DEPTNO</w:t>
            </w:r>
            <w:ins w:id="15" w:author="Unknown">
              <w:r w:rsidRPr="00A678D0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 </w:t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 и видим, что строки со значениями - первая и третья - идентичны. Исключаем дубликат (за это отвечает ключевое слово DISTINCT в SQL-запросе, которое говорит, что нужно выбрать только уникальные записи) и получаем следующее новое отношение, в котором два атрибута и две строки (записи):</w:t>
              </w:r>
            </w:ins>
          </w:p>
          <w:p w:rsidR="00AB2CFC" w:rsidRDefault="00AB2CFC" w:rsidP="00AB2CFC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ins w:id="16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SELECT DISTINCT </w:t>
              </w:r>
            </w:ins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ENAME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,DEPTNO</w:t>
            </w:r>
            <w:ins w:id="17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EMP;</w:t>
            </w:r>
          </w:p>
          <w:p w:rsidR="00AB2CFC" w:rsidRPr="00AB2CFC" w:rsidRDefault="00AB2CFC" w:rsidP="00AB2CFC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ins w:id="18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SELECT</w:t>
              </w:r>
              <w:r w:rsidRPr="00AB2CFC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DISTINCT</w:t>
              </w:r>
            </w:ins>
            <w:r w:rsidRPr="00AB2CFC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DEPTNO,</w:t>
            </w:r>
            <w:r w:rsidRPr="00AB2CFC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ENAME</w:t>
            </w:r>
            <w:ins w:id="19" w:author="Unknown">
              <w:r w:rsidRPr="00AB2CFC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from</w:t>
              </w:r>
              <w:r w:rsidRPr="00AB2CFC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EMP</w:t>
            </w:r>
            <w:r w:rsidRPr="00AB2CFC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;</w:t>
            </w:r>
          </w:p>
          <w:p w:rsidR="00AB2CFC" w:rsidRPr="00AB2CFC" w:rsidRDefault="00AB2CFC" w:rsidP="00AB2CFC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ins w:id="20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SELECT</w:t>
              </w:r>
              <w:r w:rsidRPr="00AB2CFC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DISTINCT</w:t>
              </w:r>
            </w:ins>
            <w:r w:rsidRPr="00AB2CFC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DEPTNO</w:t>
            </w:r>
            <w:ins w:id="21" w:author="Unknown">
              <w:r w:rsidRPr="00AB2CFC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from</w:t>
              </w:r>
              <w:r w:rsidRPr="00AB2CFC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EMP</w:t>
            </w:r>
            <w:r w:rsidRPr="00AB2CFC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;</w:t>
            </w:r>
          </w:p>
          <w:p w:rsidR="00AB2CFC" w:rsidRDefault="00AB2CFC" w:rsidP="00AB2CFC">
            <w:pPr>
              <w:pStyle w:val="aa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</w:p>
          <w:p w:rsidR="00B16E84" w:rsidRPr="009E4414" w:rsidRDefault="00B16E84" w:rsidP="00A678D0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E20EB9"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val="ru-RU" w:bidi="ar-SA"/>
              </w:rPr>
              <w:lastRenderedPageBreak/>
              <w:t>ПРОИЗВЕДЕНИЕ(PRODUCT) (×):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построить декартово произведение двух отношений. Пусть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- таблица, со степенью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k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1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и пусть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таблица со степенью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k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2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.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×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- это множество всех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k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1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+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k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2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- кортежей, где первыми являются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k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1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элементы кортежа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и где последними являются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k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2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элементы кортежа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.</w:t>
            </w:r>
          </w:p>
          <w:p w:rsidR="00A678D0" w:rsidRPr="00897CBA" w:rsidRDefault="00A678D0" w:rsidP="00A678D0">
            <w:pPr>
              <w:pStyle w:val="aa"/>
              <w:rPr>
                <w:ins w:id="22" w:author="Unknown"/>
                <w:rFonts w:ascii="Times New Roman" w:hAnsi="Times New Roman"/>
                <w:b/>
                <w:bCs/>
                <w:sz w:val="24"/>
                <w:szCs w:val="24"/>
                <w:bdr w:val="none" w:sz="0" w:space="0" w:color="auto" w:frame="1"/>
                <w:lang w:val="ru-RU" w:bidi="ar-SA"/>
              </w:rPr>
            </w:pPr>
            <w:ins w:id="23" w:author="Unknown">
              <w:r w:rsidRPr="00897CBA">
                <w:rPr>
                  <w:rFonts w:ascii="Times New Roman" w:hAnsi="Times New Roman"/>
                  <w:b/>
                  <w:bCs/>
                  <w:sz w:val="24"/>
                  <w:szCs w:val="24"/>
                  <w:bdr w:val="none" w:sz="0" w:space="0" w:color="auto" w:frame="1"/>
                  <w:lang w:val="ru-RU" w:bidi="ar-SA"/>
                </w:rPr>
                <w:t>Операция декартова произведения</w:t>
              </w:r>
            </w:ins>
          </w:p>
          <w:p w:rsidR="00A678D0" w:rsidRPr="00897CBA" w:rsidRDefault="00A678D0" w:rsidP="00A678D0">
            <w:pPr>
              <w:pStyle w:val="aa"/>
              <w:rPr>
                <w:ins w:id="24" w:author="Unknown"/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</w:pPr>
            <w:ins w:id="25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Операция декартова произведения</w:t>
              </w:r>
              <w:proofErr w:type="gramStart"/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 (</w:t>
              </w:r>
            </w:ins>
            <w:r w:rsidRPr="00897CBA">
              <w:rPr>
                <w:rFonts w:ascii="Times New Roman" w:hAnsi="Times New Roman"/>
                <w:noProof/>
                <w:sz w:val="24"/>
                <w:szCs w:val="24"/>
                <w:bdr w:val="none" w:sz="0" w:space="0" w:color="auto" w:frame="1"/>
                <w:lang w:val="ru-RU" w:bidi="ar-SA"/>
              </w:rPr>
              <w:drawing>
                <wp:inline distT="0" distB="0" distL="0" distR="0" wp14:anchorId="514389BD" wp14:editId="2707F2ED">
                  <wp:extent cx="438150" cy="228600"/>
                  <wp:effectExtent l="0" t="0" r="0" b="0"/>
                  <wp:docPr id="64" name="Рисунок 64" descr="https://function-x.ru/sets/db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function-x.ru/sets/db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26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) </w:t>
              </w:r>
              <w:proofErr w:type="gramEnd"/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определяет новое отношение R, которое является результатом конкатенации каждого кортежа отношения R1 с каждым кортежем отношения R2.</w:t>
              </w:r>
            </w:ins>
          </w:p>
          <w:p w:rsidR="009F6A13" w:rsidRPr="00897CBA" w:rsidRDefault="009F6A13" w:rsidP="009F6A13">
            <w:pPr>
              <w:pStyle w:val="aa"/>
              <w:rPr>
                <w:ins w:id="27" w:author="Unknown"/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</w:pPr>
            <w:ins w:id="28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Установим, что получится в результате выполнения этой операции реляционной алгебры и соответствующего ей запроса SQL. Даны два отношения R3 и R4:</w:t>
              </w:r>
            </w:ins>
          </w:p>
          <w:p w:rsidR="009F6A13" w:rsidRPr="00897CBA" w:rsidRDefault="009F6A13" w:rsidP="009F6A13">
            <w:pPr>
              <w:pStyle w:val="aa"/>
              <w:rPr>
                <w:ins w:id="29" w:author="Unknown"/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</w:pPr>
            <w:ins w:id="30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В новом отношении должны присутствовать все атрибуты (столбцы) двух отношений. Сначала первая строка отношения R</w:t>
              </w:r>
            </w:ins>
            <w:r w:rsidRPr="009F6A13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1</w:t>
            </w:r>
            <w:ins w:id="31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 сцепляется с каждой из двух строк отношения R</w:t>
              </w:r>
            </w:ins>
            <w:r w:rsidRPr="009F6A13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2</w:t>
            </w:r>
            <w:ins w:id="32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, затем вторая строка отношения R</w:t>
              </w:r>
            </w:ins>
            <w:r w:rsidRPr="009F6A13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1</w:t>
            </w:r>
            <w:ins w:id="33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, затем третья. В результате должно получиться </w:t>
              </w:r>
            </w:ins>
            <w:r w:rsidRPr="009F6A13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4</w:t>
            </w:r>
            <w:ins w:id="34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 Х </w:t>
              </w:r>
            </w:ins>
            <w:r w:rsidRPr="009F6A13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5</w:t>
            </w:r>
            <w:ins w:id="35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 = </w:t>
              </w:r>
            </w:ins>
            <w:r w:rsidRPr="009F6A13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20</w:t>
            </w:r>
            <w:ins w:id="36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 кортежей (строк). Получаем такое новое отношение:</w:t>
              </w:r>
            </w:ins>
          </w:p>
          <w:p w:rsidR="00A678D0" w:rsidRPr="009F6A13" w:rsidRDefault="00A678D0" w:rsidP="00A678D0">
            <w:pPr>
              <w:pStyle w:val="aa"/>
              <w:rPr>
                <w:ins w:id="37" w:author="Unknown"/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</w:pPr>
          </w:p>
          <w:p w:rsidR="00FA3A26" w:rsidRDefault="00A678D0" w:rsidP="009F6A13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ins w:id="38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SELECT * from </w:t>
              </w:r>
            </w:ins>
            <w:r w:rsidR="00FA3A26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DEPT;</w:t>
            </w:r>
          </w:p>
          <w:p w:rsidR="009F6A13" w:rsidRPr="00813D98" w:rsidRDefault="009F6A13" w:rsidP="009F6A13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  <w:ins w:id="39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SELECT * from </w:t>
              </w:r>
            </w:ins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SALGRADE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;</w:t>
            </w:r>
          </w:p>
          <w:p w:rsidR="009F6A13" w:rsidRPr="00813D98" w:rsidRDefault="009F6A13" w:rsidP="009F6A13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  <w:ins w:id="40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SELECT * 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 xml:space="preserve">DEPT, 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SALGRADE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;</w:t>
            </w:r>
          </w:p>
          <w:p w:rsidR="009F6A13" w:rsidRPr="009E4414" w:rsidRDefault="009F6A13" w:rsidP="009F6A13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  <w:ins w:id="41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SELECT</w:t>
              </w:r>
              <w:r w:rsidRPr="009E4414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* </w:t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from</w:t>
              </w:r>
              <w:r w:rsidRPr="009E4414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</w:ins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SALGRADE</w:t>
            </w:r>
            <w:r w:rsidRPr="009E4414">
              <w:rPr>
                <w:rFonts w:ascii="Times New Roman" w:hAnsi="Times New Roman"/>
                <w:sz w:val="24"/>
                <w:szCs w:val="24"/>
                <w:lang w:bidi="ar-SA"/>
              </w:rPr>
              <w:t>,</w:t>
            </w:r>
            <w:r w:rsidRPr="009E4414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</w:t>
            </w:r>
            <w:r w:rsidRPr="009E4414">
              <w:rPr>
                <w:rFonts w:ascii="Times New Roman" w:hAnsi="Times New Roman"/>
                <w:sz w:val="24"/>
                <w:szCs w:val="24"/>
                <w:lang w:bidi="ar-SA"/>
              </w:rPr>
              <w:t>;</w:t>
            </w:r>
          </w:p>
          <w:p w:rsidR="00FA3A26" w:rsidRPr="009E4414" w:rsidRDefault="00FA3A26" w:rsidP="00A678D0">
            <w:pPr>
              <w:pStyle w:val="aa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</w:p>
          <w:p w:rsidR="00B16E84" w:rsidRPr="009E4414" w:rsidRDefault="00B16E84" w:rsidP="009F6A13">
            <w:pPr>
              <w:pStyle w:val="aa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1F0BD3"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bidi="ar-SA"/>
              </w:rPr>
              <w:t>ОБЪЕДИНЕНИЕ(UNION) (</w:t>
            </w:r>
            <w:r w:rsidRPr="001F0BD3">
              <w:rPr>
                <w:rFonts w:ascii="Cambria Math" w:hAnsi="Cambria Math" w:cs="Cambria Math"/>
                <w:b/>
                <w:color w:val="000000"/>
                <w:sz w:val="28"/>
                <w:szCs w:val="28"/>
                <w:lang w:val="ru-RU" w:bidi="ar-SA"/>
              </w:rPr>
              <w:t>∪</w:t>
            </w:r>
            <w:r w:rsidRPr="001F0BD3"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bidi="ar-SA"/>
              </w:rPr>
              <w:t xml:space="preserve">): 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построить теоретико-множественное объединение двух таблиц. Даны таблицы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и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(обе должны иметь одинаковую степень), объединение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</w:t>
            </w:r>
            <w:r w:rsidRPr="00E20EB9">
              <w:rPr>
                <w:rFonts w:ascii="Cambria Math" w:hAnsi="Cambria Math" w:cs="Cambria Math"/>
                <w:color w:val="000000"/>
                <w:sz w:val="24"/>
                <w:szCs w:val="24"/>
                <w:lang w:val="ru-RU" w:bidi="ar-SA"/>
              </w:rPr>
              <w:t>∪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- это множество кортежей, принадлежащих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или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или обоим.</w:t>
            </w:r>
          </w:p>
          <w:p w:rsidR="009E4414" w:rsidRPr="00897CBA" w:rsidRDefault="009E4414" w:rsidP="009E4414">
            <w:pPr>
              <w:pStyle w:val="aa"/>
              <w:rPr>
                <w:ins w:id="42" w:author="Unknown"/>
                <w:rFonts w:ascii="Times New Roman" w:hAnsi="Times New Roman"/>
                <w:b/>
                <w:bCs/>
                <w:sz w:val="24"/>
                <w:szCs w:val="24"/>
                <w:bdr w:val="none" w:sz="0" w:space="0" w:color="auto" w:frame="1"/>
                <w:lang w:val="ru-RU" w:bidi="ar-SA"/>
              </w:rPr>
            </w:pPr>
            <w:ins w:id="43" w:author="Unknown">
              <w:r w:rsidRPr="00897CBA">
                <w:rPr>
                  <w:rFonts w:ascii="Times New Roman" w:hAnsi="Times New Roman"/>
                  <w:b/>
                  <w:bCs/>
                  <w:sz w:val="24"/>
                  <w:szCs w:val="24"/>
                  <w:bdr w:val="none" w:sz="0" w:space="0" w:color="auto" w:frame="1"/>
                  <w:lang w:val="ru-RU" w:bidi="ar-SA"/>
                </w:rPr>
                <w:t>Операция объединения</w:t>
              </w:r>
            </w:ins>
          </w:p>
          <w:p w:rsidR="003E7606" w:rsidRPr="00897CBA" w:rsidRDefault="009E4414" w:rsidP="003E7606">
            <w:pPr>
              <w:pStyle w:val="aa"/>
              <w:rPr>
                <w:ins w:id="44" w:author="Unknown"/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</w:pPr>
            <w:ins w:id="45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Результатом объединения двух множеств (отношений) А и В (</w:t>
              </w:r>
            </w:ins>
            <w:r w:rsidRPr="00897CBA">
              <w:rPr>
                <w:rFonts w:ascii="Times New Roman" w:hAnsi="Times New Roman"/>
                <w:noProof/>
                <w:sz w:val="24"/>
                <w:szCs w:val="24"/>
                <w:bdr w:val="none" w:sz="0" w:space="0" w:color="auto" w:frame="1"/>
                <w:lang w:val="ru-RU" w:bidi="ar-SA"/>
              </w:rPr>
              <w:drawing>
                <wp:inline distT="0" distB="0" distL="0" distR="0" wp14:anchorId="76FF2AB6" wp14:editId="3616864C">
                  <wp:extent cx="419100" cy="161925"/>
                  <wp:effectExtent l="0" t="0" r="0" b="9525"/>
                  <wp:docPr id="21" name="Рисунок 21" descr="https://function-x.ru/sets/s0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function-x.ru/sets/s0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46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) будет такое множество (отношение) С, которое включает в себя те и только те элементы, которые есть или во множестве</w:t>
              </w:r>
              <w:proofErr w:type="gramStart"/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 А</w:t>
              </w:r>
              <w:proofErr w:type="gramEnd"/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 или во множестве В. Говоря упрощённо, все элементы множества А и множества В, за исключением дубликатов, образующихся за счёт того, что некоторые элементы есть и в первом, и во втором множестве. Операция объединения реляционной алгебры идентична операции </w:t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fldChar w:fldCharType="begin"/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instrText xml:space="preserve"> HYPERLINK "https://function-x.ru/sets1.html" \t "_blank" </w:instrText>
              </w:r>
              <w:r w:rsidRPr="00897CBA">
                <w:rPr>
                  <w:rFonts w:ascii="Times New Roman" w:hAnsi="Times New Roman"/>
                  <w:iCs/>
                  <w:sz w:val="24"/>
                  <w:szCs w:val="24"/>
                  <w:bdr w:val="none" w:sz="0" w:space="0" w:color="auto" w:frame="1"/>
                  <w:lang w:val="ru-RU" w:eastAsia="en-US" w:bidi="ar-SA"/>
                </w:rPr>
                <w:fldChar w:fldCharType="separate"/>
              </w:r>
              <w:r w:rsidRPr="00897CBA">
                <w:rPr>
                  <w:rStyle w:val="aff0"/>
                  <w:rFonts w:ascii="Times New Roman" w:hAnsi="Times New Roman"/>
                  <w:b/>
                  <w:bCs/>
                  <w:iCs/>
                  <w:sz w:val="24"/>
                  <w:szCs w:val="24"/>
                  <w:bdr w:val="none" w:sz="0" w:space="0" w:color="auto" w:frame="1"/>
                  <w:lang w:val="ru-RU" w:bidi="ar-SA"/>
                </w:rPr>
                <w:t>объединения множеств</w:t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fldChar w:fldCharType="end"/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.</w:t>
              </w:r>
            </w:ins>
            <w:r w:rsidR="003E7606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 </w:t>
            </w:r>
            <w:ins w:id="47" w:author="Unknown">
              <w:r w:rsidR="003E7606"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Теперь посмотрим, что получится в результате выполнения этой операции реляционной алгебры и соответствующего ей запроса SQL. Теперь даны два отношения, так как операция объединения - бинарная операция:</w:t>
              </w:r>
            </w:ins>
          </w:p>
          <w:p w:rsidR="003E7606" w:rsidRPr="00897CBA" w:rsidRDefault="003E7606" w:rsidP="003E7606">
            <w:pPr>
              <w:pStyle w:val="aa"/>
              <w:rPr>
                <w:ins w:id="48" w:author="Unknown"/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</w:pPr>
            <w:ins w:id="49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Объединяем строки первого и второго отношения и видим, что идентичны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е строки</w:t>
            </w:r>
            <w:ins w:id="50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 включа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ются </w:t>
            </w:r>
            <w:ins w:id="51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в новое отношение только один раз. Важно следующее: операция объединения может быть выполнена только тогда, когда два отношения обладают одинаковым числом и названиями атрибутов (столбцов), или, говоря формально, совместимы по объединению.</w:t>
              </w:r>
            </w:ins>
          </w:p>
          <w:p w:rsidR="00AE6551" w:rsidRPr="003E7606" w:rsidRDefault="00AE6551" w:rsidP="00AE6551">
            <w:pPr>
              <w:pStyle w:val="aa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</w:pPr>
          </w:p>
          <w:p w:rsidR="00AE6551" w:rsidRDefault="00AE6551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ins w:id="52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SELECT </w:t>
              </w:r>
            </w:ins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DEPTNO,DNAME, LOC </w:t>
            </w:r>
            <w:ins w:id="53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DEPT;</w:t>
            </w:r>
          </w:p>
          <w:p w:rsidR="009E4414" w:rsidRDefault="009E4414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ins w:id="54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SELECT </w:t>
              </w:r>
            </w:ins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ENAME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,DEPTNO</w:t>
            </w:r>
            <w:ins w:id="55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EMP</w:t>
            </w:r>
            <w:r w:rsidRPr="00897CBA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 xml:space="preserve"> </w:t>
            </w:r>
            <w:ins w:id="56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UNION SELECT </w:t>
              </w:r>
            </w:ins>
            <w:r w:rsidR="00AE6551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 xml:space="preserve"> 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DEPTNO,DNAME, LOC </w:t>
            </w:r>
            <w:ins w:id="57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DEPT;</w:t>
            </w:r>
          </w:p>
          <w:p w:rsidR="00AE6551" w:rsidRDefault="00AE6551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ins w:id="58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SELECT </w:t>
              </w:r>
            </w:ins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DEPTNO </w:t>
            </w:r>
            <w:ins w:id="59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from </w:t>
              </w:r>
            </w:ins>
            <w:r w:rsidR="0046127A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EMP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ins w:id="60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UNION SELECT </w:t>
              </w:r>
            </w:ins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DEPTNO </w:t>
            </w:r>
            <w:ins w:id="61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DEPT;</w:t>
            </w:r>
          </w:p>
          <w:p w:rsidR="00AE6551" w:rsidRDefault="00AE6551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</w:p>
          <w:p w:rsidR="00AE6551" w:rsidRPr="00813D98" w:rsidRDefault="00AE6551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CREATE TABLE DEPT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1</w:t>
            </w:r>
          </w:p>
          <w:p w:rsidR="00AE6551" w:rsidRPr="00813D98" w:rsidRDefault="00AE6551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(DEPTNO NUMBER(2),</w:t>
            </w:r>
          </w:p>
          <w:p w:rsidR="00AE6551" w:rsidRPr="00813D98" w:rsidRDefault="00AE6551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DNAME VARCHAR2(14),</w:t>
            </w:r>
          </w:p>
          <w:p w:rsidR="00AE6551" w:rsidRPr="00813D98" w:rsidRDefault="00AE6551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LOC VARCHAR2(13) );</w:t>
            </w:r>
          </w:p>
          <w:p w:rsidR="00AE6551" w:rsidRPr="00813D98" w:rsidRDefault="00AE6551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</w:p>
          <w:p w:rsidR="00AE6551" w:rsidRPr="00813D98" w:rsidRDefault="00AE6551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DEPT</w:t>
            </w:r>
            <w:r w:rsidR="00D872DD">
              <w:rPr>
                <w:rFonts w:ascii="Times New Roman" w:hAnsi="Times New Roman"/>
                <w:sz w:val="24"/>
                <w:szCs w:val="24"/>
                <w:lang w:bidi="ar-SA"/>
              </w:rPr>
              <w:t>1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VALUES (10, 'ACCOUNTING', 'NEW YORK');</w:t>
            </w:r>
          </w:p>
          <w:p w:rsidR="00AE6551" w:rsidRPr="00813D98" w:rsidRDefault="00AE6551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DEPT</w:t>
            </w:r>
            <w:r w:rsidR="00D872DD">
              <w:rPr>
                <w:rFonts w:ascii="Times New Roman" w:hAnsi="Times New Roman"/>
                <w:sz w:val="24"/>
                <w:szCs w:val="24"/>
                <w:lang w:bidi="ar-SA"/>
              </w:rPr>
              <w:t>1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VALUES (20, 'RESEARCH',   'DALLAS');</w:t>
            </w:r>
          </w:p>
          <w:p w:rsidR="00AE6551" w:rsidRPr="00813D98" w:rsidRDefault="00AE6551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DEPT</w:t>
            </w:r>
            <w:r w:rsidR="00D872DD">
              <w:rPr>
                <w:rFonts w:ascii="Times New Roman" w:hAnsi="Times New Roman"/>
                <w:sz w:val="24"/>
                <w:szCs w:val="24"/>
                <w:lang w:bidi="ar-SA"/>
              </w:rPr>
              <w:t>1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VALUES (</w:t>
            </w:r>
            <w:r w:rsidR="00F9005E">
              <w:rPr>
                <w:rFonts w:ascii="Times New Roman" w:hAnsi="Times New Roman"/>
                <w:sz w:val="24"/>
                <w:szCs w:val="24"/>
                <w:lang w:bidi="ar-SA"/>
              </w:rPr>
              <w:t>10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, 'SALES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1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',      'CHICAGO');</w:t>
            </w:r>
          </w:p>
          <w:p w:rsidR="00AE6551" w:rsidRPr="00813D98" w:rsidRDefault="00AE6551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INSERT INTO DEPT</w:t>
            </w:r>
            <w:r w:rsidR="00D872DD">
              <w:rPr>
                <w:rFonts w:ascii="Times New Roman" w:hAnsi="Times New Roman"/>
                <w:sz w:val="24"/>
                <w:szCs w:val="24"/>
                <w:lang w:bidi="ar-SA"/>
              </w:rPr>
              <w:t>1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VALUES (4</w:t>
            </w:r>
            <w:r w:rsidR="00F9005E">
              <w:rPr>
                <w:rFonts w:ascii="Times New Roman" w:hAnsi="Times New Roman"/>
                <w:sz w:val="24"/>
                <w:szCs w:val="24"/>
                <w:lang w:bidi="ar-SA"/>
              </w:rPr>
              <w:t>9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, 'OPERATIONS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1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', 'BOSTON');</w:t>
            </w:r>
          </w:p>
          <w:p w:rsidR="00AE6551" w:rsidRPr="00813D98" w:rsidRDefault="00AE6551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lastRenderedPageBreak/>
              <w:t xml:space="preserve"> </w:t>
            </w:r>
          </w:p>
          <w:p w:rsidR="00D872DD" w:rsidRDefault="00D872DD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ins w:id="62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SELECT * 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DEPT;</w:t>
            </w:r>
          </w:p>
          <w:p w:rsidR="00D872DD" w:rsidRDefault="00D872DD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ins w:id="63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SELECT * 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DEPT1;</w:t>
            </w:r>
          </w:p>
          <w:p w:rsidR="0046127A" w:rsidRDefault="0046127A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ins w:id="64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SELECT </w:t>
              </w:r>
            </w:ins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DEPTNO,DNAME, LOC </w:t>
            </w:r>
            <w:ins w:id="65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ins w:id="66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UNION SELECT </w:t>
              </w:r>
            </w:ins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DEPTNO,DNAME, LOC </w:t>
            </w:r>
            <w:ins w:id="67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DEPT1;</w:t>
            </w:r>
          </w:p>
          <w:p w:rsidR="0046127A" w:rsidRDefault="0046127A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ins w:id="68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SELECT </w:t>
              </w:r>
            </w:ins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DEPTNO,DNAME </w:t>
            </w:r>
            <w:ins w:id="69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ins w:id="70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UNION SELECT </w:t>
              </w:r>
            </w:ins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DEPTNO,DNAME </w:t>
            </w:r>
            <w:ins w:id="71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DEPT1;</w:t>
            </w:r>
          </w:p>
          <w:p w:rsidR="009E4414" w:rsidRPr="009E4414" w:rsidRDefault="009E4414" w:rsidP="009E4414">
            <w:pPr>
              <w:pStyle w:val="aa"/>
              <w:rPr>
                <w:ins w:id="72" w:author="Unknown"/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B16E84" w:rsidRDefault="00B16E84" w:rsidP="003E7606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3E7606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ru-RU" w:bidi="ar-SA"/>
              </w:rPr>
              <w:t>ПЕРЕСЕЧЕНИЕ(INTERSECT) (∩):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построить теоретико-множественное пересечение двух таблиц. Даны таблицы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и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,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</w:t>
            </w:r>
            <w:r w:rsidRPr="00E20EB9">
              <w:rPr>
                <w:rFonts w:ascii="Cambria Math" w:hAnsi="Cambria Math" w:cs="Cambria Math"/>
                <w:color w:val="000000"/>
                <w:sz w:val="24"/>
                <w:szCs w:val="24"/>
                <w:lang w:val="ru-RU" w:bidi="ar-SA"/>
              </w:rPr>
              <w:t>∪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- это множество кортежей, принадлежащих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и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. Опять необходимо, чтобы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и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имели одинаковую степень.</w:t>
            </w:r>
          </w:p>
          <w:p w:rsidR="003E7606" w:rsidRPr="00897CBA" w:rsidRDefault="003E7606" w:rsidP="003E7606">
            <w:pPr>
              <w:pStyle w:val="aa"/>
              <w:rPr>
                <w:ins w:id="73" w:author="Unknown"/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</w:pPr>
            <w:ins w:id="74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Результатом пересечения двух множеств (отношений) А и В (</w:t>
              </w:r>
            </w:ins>
            <w:r w:rsidRPr="00897CBA">
              <w:rPr>
                <w:rFonts w:ascii="Times New Roman" w:hAnsi="Times New Roman"/>
                <w:noProof/>
                <w:sz w:val="24"/>
                <w:szCs w:val="24"/>
                <w:bdr w:val="none" w:sz="0" w:space="0" w:color="auto" w:frame="1"/>
                <w:lang w:val="ru-RU" w:bidi="ar-SA"/>
              </w:rPr>
              <w:drawing>
                <wp:inline distT="0" distB="0" distL="0" distR="0" wp14:anchorId="192AE6F5" wp14:editId="1DEAF436">
                  <wp:extent cx="419100" cy="161925"/>
                  <wp:effectExtent l="0" t="0" r="0" b="9525"/>
                  <wp:docPr id="22" name="Рисунок 22" descr="https://function-x.ru/sets/s0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function-x.ru/sets/s0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75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) будет такое множество (отношение) С, которое включает в себя те и только те элементы, которые есть и во множестве</w:t>
              </w:r>
              <w:proofErr w:type="gramStart"/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 А</w:t>
              </w:r>
              <w:proofErr w:type="gramEnd"/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, и во множестве В. Операция пересечения реляционной алгебры идентична операции </w:t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fldChar w:fldCharType="begin"/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instrText xml:space="preserve"> HYPERLINK "https://function-x.ru/sets1.html" \t "_blank" </w:instrText>
              </w:r>
              <w:r w:rsidRPr="00897CBA">
                <w:rPr>
                  <w:rFonts w:ascii="Times New Roman" w:hAnsi="Times New Roman"/>
                  <w:iCs/>
                  <w:sz w:val="24"/>
                  <w:szCs w:val="24"/>
                  <w:bdr w:val="none" w:sz="0" w:space="0" w:color="auto" w:frame="1"/>
                  <w:lang w:val="ru-RU" w:eastAsia="en-US" w:bidi="ar-SA"/>
                </w:rPr>
                <w:fldChar w:fldCharType="separate"/>
              </w:r>
              <w:r w:rsidRPr="00897CBA">
                <w:rPr>
                  <w:rStyle w:val="aff0"/>
                  <w:rFonts w:ascii="Times New Roman" w:hAnsi="Times New Roman"/>
                  <w:b/>
                  <w:bCs/>
                  <w:iCs/>
                  <w:sz w:val="24"/>
                  <w:szCs w:val="24"/>
                  <w:bdr w:val="none" w:sz="0" w:space="0" w:color="auto" w:frame="1"/>
                  <w:lang w:val="ru-RU" w:bidi="ar-SA"/>
                </w:rPr>
                <w:t>пересечения множеств, которая также описана в материале "Множества и операции над множествами"</w:t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fldChar w:fldCharType="end"/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.</w:t>
              </w:r>
            </w:ins>
          </w:p>
          <w:p w:rsidR="007F5DC0" w:rsidRPr="00897CBA" w:rsidRDefault="007F5DC0" w:rsidP="007F5DC0">
            <w:pPr>
              <w:pStyle w:val="aa"/>
              <w:rPr>
                <w:ins w:id="76" w:author="Unknown"/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</w:pPr>
            <w:ins w:id="77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В некоторых диалектах SQL отсутствует ключевое слово INTERSECT. Поэтому, например, в </w:t>
              </w:r>
              <w:proofErr w:type="spellStart"/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MySQL</w:t>
              </w:r>
              <w:proofErr w:type="spellEnd"/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 и других, операция пересечения множеств </w:t>
              </w:r>
              <w:proofErr w:type="gramStart"/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может</w:t>
              </w:r>
              <w:proofErr w:type="gramEnd"/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 реализована </w:t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fldChar w:fldCharType="begin"/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instrText xml:space="preserve"> HYPERLINK "https://function-x.ru/sql_intersect_except.html" \t "_blank" </w:instrText>
              </w:r>
              <w:r w:rsidRPr="00897CBA">
                <w:rPr>
                  <w:rFonts w:ascii="Times New Roman" w:hAnsi="Times New Roman"/>
                  <w:iCs/>
                  <w:sz w:val="24"/>
                  <w:szCs w:val="24"/>
                  <w:bdr w:val="none" w:sz="0" w:space="0" w:color="auto" w:frame="1"/>
                  <w:lang w:val="ru-RU" w:eastAsia="en-US" w:bidi="ar-SA"/>
                </w:rPr>
                <w:fldChar w:fldCharType="separate"/>
              </w:r>
              <w:r w:rsidRPr="00897CBA">
                <w:rPr>
                  <w:rStyle w:val="aff0"/>
                  <w:rFonts w:ascii="Times New Roman" w:hAnsi="Times New Roman"/>
                  <w:b/>
                  <w:bCs/>
                  <w:iCs/>
                  <w:sz w:val="24"/>
                  <w:szCs w:val="24"/>
                  <w:bdr w:val="none" w:sz="0" w:space="0" w:color="auto" w:frame="1"/>
                  <w:lang w:val="ru-RU" w:bidi="ar-SA"/>
                </w:rPr>
                <w:t>с применением предиката EXISTS</w:t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fldChar w:fldCharType="end"/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.</w:t>
              </w:r>
            </w:ins>
          </w:p>
          <w:p w:rsidR="003E7606" w:rsidRPr="007F5DC0" w:rsidRDefault="003E7606" w:rsidP="003E7606">
            <w:pPr>
              <w:pStyle w:val="aa"/>
              <w:rPr>
                <w:ins w:id="78" w:author="Unknown"/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</w:pPr>
          </w:p>
          <w:p w:rsidR="003E7606" w:rsidRDefault="003E7606" w:rsidP="003E760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ins w:id="79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SELECT </w:t>
              </w:r>
            </w:ins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DEPTNO,DNAME </w:t>
            </w:r>
            <w:ins w:id="80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INTERSECT</w:t>
            </w:r>
            <w:ins w:id="81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SELECT </w:t>
              </w:r>
            </w:ins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DEPTNO,DNAME </w:t>
            </w:r>
            <w:ins w:id="82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DEPT1;</w:t>
            </w:r>
          </w:p>
          <w:p w:rsidR="00B16E84" w:rsidRDefault="00B16E84" w:rsidP="003E7606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3E7606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ru-RU" w:bidi="ar-SA"/>
              </w:rPr>
              <w:t xml:space="preserve">ВЫЧИТАНИЕ(DIFFERENCE) (− или </w:t>
            </w:r>
            <w:r w:rsidRPr="003E7606">
              <w:rPr>
                <w:rFonts w:ascii="Cambria Math" w:hAnsi="Cambria Math" w:cs="Cambria Math"/>
                <w:b/>
                <w:color w:val="000000"/>
                <w:sz w:val="28"/>
                <w:szCs w:val="28"/>
                <w:u w:val="single"/>
                <w:lang w:val="ru-RU" w:bidi="ar-SA"/>
              </w:rPr>
              <w:t>∖</w:t>
            </w:r>
            <w:r w:rsidRPr="003E7606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ru-RU" w:bidi="ar-SA"/>
              </w:rPr>
              <w:t>):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построить множество различий двух таблиц. Пусть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и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опять две таблицы с одинаковой степенью.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-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- это множество кортежей </w:t>
            </w:r>
            <w:proofErr w:type="spellStart"/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,не</w:t>
            </w:r>
            <w:proofErr w:type="spellEnd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принадлежащих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.</w:t>
            </w:r>
          </w:p>
          <w:p w:rsidR="007A665A" w:rsidRPr="00897CBA" w:rsidRDefault="007A665A" w:rsidP="007A665A">
            <w:pPr>
              <w:pStyle w:val="aa"/>
              <w:rPr>
                <w:ins w:id="83" w:author="Unknown"/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</w:pPr>
            <w:ins w:id="84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Разность двух отношений R1 и R2 (</w:t>
              </w:r>
            </w:ins>
            <w:r w:rsidRPr="00897CBA">
              <w:rPr>
                <w:rFonts w:ascii="Times New Roman" w:hAnsi="Times New Roman"/>
                <w:noProof/>
                <w:sz w:val="24"/>
                <w:szCs w:val="24"/>
                <w:bdr w:val="none" w:sz="0" w:space="0" w:color="auto" w:frame="1"/>
                <w:lang w:val="ru-RU" w:bidi="ar-SA"/>
              </w:rPr>
              <w:drawing>
                <wp:inline distT="0" distB="0" distL="0" distR="0" wp14:anchorId="59A77FBA" wp14:editId="09DBE0AF">
                  <wp:extent cx="457200" cy="228600"/>
                  <wp:effectExtent l="0" t="0" r="0" b="0"/>
                  <wp:docPr id="23" name="Рисунок 23" descr="https://function-x.ru/sets/db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function-x.ru/sets/db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85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) состоит из кортежей (или записей, или строк), которые имеются в отношении R1, но отсутствуют в отношении R2. Отношения R1 и R2 должны быть совместимы по объединению. Операция разности реляционной алгебры идентична операции </w:t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fldChar w:fldCharType="begin"/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instrText xml:space="preserve"> HYPERLINK "https://function-x.ru/sets1.html" \t "_blank" </w:instrText>
              </w:r>
              <w:r w:rsidRPr="00897CBA">
                <w:rPr>
                  <w:rFonts w:ascii="Times New Roman" w:hAnsi="Times New Roman"/>
                  <w:iCs/>
                  <w:sz w:val="24"/>
                  <w:szCs w:val="24"/>
                  <w:bdr w:val="none" w:sz="0" w:space="0" w:color="auto" w:frame="1"/>
                  <w:lang w:val="ru-RU" w:eastAsia="en-US" w:bidi="ar-SA"/>
                </w:rPr>
                <w:fldChar w:fldCharType="separate"/>
              </w:r>
              <w:r w:rsidRPr="00897CBA">
                <w:rPr>
                  <w:rStyle w:val="aff0"/>
                  <w:rFonts w:ascii="Times New Roman" w:hAnsi="Times New Roman"/>
                  <w:b/>
                  <w:bCs/>
                  <w:iCs/>
                  <w:sz w:val="24"/>
                  <w:szCs w:val="24"/>
                  <w:bdr w:val="none" w:sz="0" w:space="0" w:color="auto" w:frame="1"/>
                  <w:lang w:val="ru-RU" w:bidi="ar-SA"/>
                </w:rPr>
                <w:t>разности множеств</w:t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fldChar w:fldCharType="end"/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.</w:t>
              </w:r>
            </w:ins>
          </w:p>
          <w:p w:rsidR="007F5DC0" w:rsidRDefault="007F5DC0" w:rsidP="007F5DC0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ins w:id="86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SELECT</w:t>
              </w:r>
              <w:r w:rsidRPr="007F5DC0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</w:ins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DEPTNO</w:t>
            </w:r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>,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DNAME</w:t>
            </w:r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ins w:id="87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from</w:t>
              </w:r>
              <w:r w:rsidRPr="007F5DC0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</w:t>
            </w:r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 w:rsidR="00B502C8">
              <w:rPr>
                <w:rFonts w:ascii="Times New Roman" w:hAnsi="Times New Roman"/>
                <w:sz w:val="24"/>
                <w:szCs w:val="24"/>
                <w:lang w:bidi="ar-SA"/>
              </w:rPr>
              <w:t>MINUS</w:t>
            </w:r>
            <w:ins w:id="88" w:author="Unknown">
              <w:r w:rsidRPr="007F5DC0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SELECT</w:t>
              </w:r>
              <w:r w:rsidRPr="007F5DC0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</w:ins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DEPTNO</w:t>
            </w:r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>,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DNAME</w:t>
            </w:r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ins w:id="89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from</w:t>
              </w:r>
              <w:r w:rsidRPr="007F5DC0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</w:t>
            </w:r>
            <w:r w:rsidRPr="007F5DC0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1;</w:t>
            </w:r>
          </w:p>
          <w:p w:rsidR="00B502C8" w:rsidRDefault="00B502C8" w:rsidP="00B502C8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ins w:id="90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SELECT</w:t>
              </w:r>
              <w:r w:rsidRPr="007F5DC0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</w:ins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DEPTNO</w:t>
            </w:r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>,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DNAME</w:t>
            </w:r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ins w:id="91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from</w:t>
              </w:r>
              <w:r w:rsidRPr="007F5DC0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DEPT1</w:t>
            </w:r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MINUS</w:t>
            </w:r>
            <w:ins w:id="92" w:author="Unknown">
              <w:r w:rsidRPr="007F5DC0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SELECT</w:t>
              </w:r>
              <w:r w:rsidRPr="007F5DC0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</w:ins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DEPTNO</w:t>
            </w:r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>,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DNAME</w:t>
            </w:r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ins w:id="93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from</w:t>
              </w:r>
              <w:r w:rsidRPr="007F5DC0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</w:t>
            </w:r>
            <w:r w:rsidRPr="007F5DC0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;</w:t>
            </w:r>
          </w:p>
          <w:p w:rsidR="00B502C8" w:rsidRPr="007F5DC0" w:rsidRDefault="00B502C8" w:rsidP="007F5DC0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</w:p>
          <w:p w:rsidR="007A665A" w:rsidRPr="007F5DC0" w:rsidRDefault="007A665A" w:rsidP="007A665A">
            <w:pPr>
              <w:pStyle w:val="aa"/>
              <w:rPr>
                <w:ins w:id="94" w:author="Unknown"/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</w:p>
          <w:p w:rsidR="00B16E84" w:rsidRPr="00E20EB9" w:rsidRDefault="00B16E84" w:rsidP="00B502C8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B502C8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ru-RU" w:bidi="ar-SA"/>
              </w:rPr>
              <w:t>СОЕДИНЕНИЕ(JOIN) (∏):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соединить две таблицы по их общим атрибутам. Пусть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будет таблицей с атрибутами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A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,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B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и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C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и пусть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будет таблицей с атрибутами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C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,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и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E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. Есть один атрибут, общий для обоих отношений, атрибут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C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. R ∏ S = π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R.A,R.B,R.C,S.D,S.E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(</w:t>
            </w:r>
            <w:proofErr w:type="spellStart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σ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R.C</w:t>
            </w:r>
            <w:proofErr w:type="spellEnd"/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=S.C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(R × S)). Что же здесь происходит? Во-первых, вычисляется декартово произведение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×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. Затем, выбираются те кортежи, чьи значения общего атрибута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C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эквивалентны (</w:t>
            </w:r>
            <w:proofErr w:type="spellStart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σ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R.C</w:t>
            </w:r>
            <w:proofErr w:type="spellEnd"/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 xml:space="preserve"> = S.C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). Теперь мы имеем таблицу, которая содержит атрибут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C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дважды и мы исправим это, выбросив повторяющуюся колонку.</w:t>
            </w:r>
          </w:p>
          <w:p w:rsidR="00B502C8" w:rsidRDefault="00B502C8" w:rsidP="00B502C8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ins w:id="95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SELECT</w:t>
              </w:r>
              <w:r w:rsidRPr="007F5DC0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</w:ins>
            <w:r w:rsidR="004902F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D.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DEPTNO</w:t>
            </w:r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>,</w:t>
            </w:r>
            <w:r w:rsidR="004902F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D.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DNAME</w:t>
            </w:r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ins w:id="96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from</w:t>
              </w:r>
              <w:r w:rsidRPr="007F5DC0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</w:t>
            </w:r>
            <w:r w:rsidR="004902F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 xml:space="preserve"> D</w:t>
            </w:r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JOIN</w:t>
            </w:r>
            <w:r w:rsidR="004902F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DEPT</w:t>
            </w:r>
            <w:r w:rsidR="004902F8">
              <w:rPr>
                <w:rFonts w:ascii="Times New Roman" w:hAnsi="Times New Roman"/>
                <w:sz w:val="24"/>
                <w:szCs w:val="24"/>
                <w:lang w:bidi="ar-SA"/>
              </w:rPr>
              <w:t>1 T ON (D.DEPTNO=T.DEPTNO)</w:t>
            </w:r>
            <w:r w:rsidRPr="007F5DC0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;</w:t>
            </w:r>
          </w:p>
          <w:p w:rsidR="004902F8" w:rsidRDefault="004902F8" w:rsidP="004902F8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ins w:id="97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SELECT</w:t>
              </w:r>
              <w:r w:rsidRPr="007F5DC0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D.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DEPTNO</w:t>
            </w:r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D.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DNAME</w:t>
            </w:r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ins w:id="98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>from</w:t>
              </w:r>
              <w:r w:rsidRPr="007F5DC0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 D</w:t>
            </w:r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JOIN </w:t>
            </w:r>
            <w:r w:rsidRPr="007F5DC0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 w:rsidRPr="00813D98">
              <w:rPr>
                <w:rFonts w:ascii="Times New Roman" w:hAnsi="Times New Roman"/>
                <w:sz w:val="24"/>
                <w:szCs w:val="24"/>
                <w:lang w:bidi="ar-SA"/>
              </w:rPr>
              <w:t>DEPT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1 T ON (D.DEPTNO=T.DEPTNO)</w:t>
            </w:r>
            <w:r w:rsidRPr="007F5DC0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;</w:t>
            </w:r>
          </w:p>
          <w:p w:rsidR="00B502C8" w:rsidRDefault="00B502C8" w:rsidP="00B502C8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</w:p>
          <w:p w:rsidR="004902F8" w:rsidRDefault="004902F8" w:rsidP="00B502C8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</w:p>
          <w:p w:rsidR="00B502C8" w:rsidRPr="007F5DC0" w:rsidRDefault="00B502C8" w:rsidP="00B502C8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</w:p>
          <w:p w:rsidR="004902F8" w:rsidRPr="00897CBA" w:rsidRDefault="004902F8" w:rsidP="004902F8">
            <w:pPr>
              <w:pStyle w:val="aa"/>
              <w:rPr>
                <w:ins w:id="99" w:author="Unknown"/>
                <w:rFonts w:ascii="Times New Roman" w:hAnsi="Times New Roman"/>
                <w:b/>
                <w:bCs/>
                <w:sz w:val="24"/>
                <w:szCs w:val="24"/>
                <w:bdr w:val="none" w:sz="0" w:space="0" w:color="auto" w:frame="1"/>
                <w:lang w:val="ru-RU" w:bidi="ar-SA"/>
              </w:rPr>
            </w:pPr>
            <w:ins w:id="100" w:author="Unknown">
              <w:r w:rsidRPr="00897CBA">
                <w:rPr>
                  <w:rFonts w:ascii="Times New Roman" w:hAnsi="Times New Roman"/>
                  <w:b/>
                  <w:bCs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Операция </w:t>
              </w:r>
              <w:proofErr w:type="spellStart"/>
              <w:r w:rsidRPr="00897CBA">
                <w:rPr>
                  <w:rFonts w:ascii="Times New Roman" w:hAnsi="Times New Roman"/>
                  <w:b/>
                  <w:bCs/>
                  <w:sz w:val="24"/>
                  <w:szCs w:val="24"/>
                  <w:bdr w:val="none" w:sz="0" w:space="0" w:color="auto" w:frame="1"/>
                  <w:lang w:val="ru-RU" w:bidi="ar-SA"/>
                </w:rPr>
                <w:t>тета</w:t>
              </w:r>
              <w:proofErr w:type="spellEnd"/>
              <w:r w:rsidRPr="00897CBA">
                <w:rPr>
                  <w:rFonts w:ascii="Times New Roman" w:hAnsi="Times New Roman"/>
                  <w:b/>
                  <w:bCs/>
                  <w:sz w:val="24"/>
                  <w:szCs w:val="24"/>
                  <w:bdr w:val="none" w:sz="0" w:space="0" w:color="auto" w:frame="1"/>
                  <w:lang w:val="ru-RU" w:bidi="ar-SA"/>
                </w:rPr>
                <w:t>-соединения</w:t>
              </w:r>
            </w:ins>
          </w:p>
          <w:p w:rsidR="004902F8" w:rsidRPr="00897CBA" w:rsidRDefault="004902F8" w:rsidP="004902F8">
            <w:pPr>
              <w:pStyle w:val="aa"/>
              <w:rPr>
                <w:ins w:id="101" w:author="Unknown"/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</w:pPr>
            <w:ins w:id="102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lastRenderedPageBreak/>
                <w:t xml:space="preserve">В результате этой операции получается отношение, которое содержит кортежи из декартова произведения отношений R1 и R2 удовлетворяющие предикату Р. Значением предиката </w:t>
              </w:r>
              <w:proofErr w:type="gramStart"/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Р</w:t>
              </w:r>
              <w:proofErr w:type="gramEnd"/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 может быть один из операторов сравнения (&lt;, &lt;=, &gt;, &gt;=, = или !=).</w:t>
              </w:r>
            </w:ins>
          </w:p>
          <w:p w:rsidR="004902F8" w:rsidRPr="002D1625" w:rsidRDefault="004902F8" w:rsidP="004902F8">
            <w:pPr>
              <w:pStyle w:val="aa"/>
              <w:rPr>
                <w:ins w:id="103" w:author="Unknown"/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</w:pPr>
          </w:p>
          <w:p w:rsidR="004902F8" w:rsidRPr="00897CBA" w:rsidRDefault="004902F8" w:rsidP="004902F8">
            <w:pPr>
              <w:pStyle w:val="aa"/>
              <w:rPr>
                <w:ins w:id="104" w:author="Unknown"/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ins w:id="105" w:author="Unknown">
              <w:r w:rsidRPr="002D1625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 xml:space="preserve">      </w:t>
              </w:r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SELECT * 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DEPT, EMP</w:t>
            </w:r>
            <w:ins w:id="106" w:author="Unknown">
              <w:r w:rsidRPr="00897CBA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bidi="ar-SA"/>
                </w:rPr>
                <w:t xml:space="preserve"> WHERE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SAL&gt;</w:t>
            </w:r>
            <w:r w:rsidRPr="004902F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300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0;</w:t>
            </w:r>
          </w:p>
          <w:p w:rsidR="00B16E84" w:rsidRPr="00B502C8" w:rsidRDefault="00B16E84" w:rsidP="00B16E84">
            <w:pPr>
              <w:rPr>
                <w:rFonts w:ascii="Times New Roman" w:eastAsiaTheme="minorEastAsia" w:hAnsi="Times New Roman"/>
                <w:sz w:val="24"/>
                <w:szCs w:val="24"/>
                <w:lang w:bidi="ar-SA"/>
              </w:rPr>
            </w:pPr>
          </w:p>
          <w:p w:rsidR="00813D98" w:rsidRPr="00B502C8" w:rsidRDefault="00813D98" w:rsidP="00055C2D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E20EB9" w:rsidRPr="00E20EB9" w:rsidRDefault="00E20EB9" w:rsidP="00E20EB9">
            <w:pPr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E20EB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Пример 2-2. Внутреннее соединение</w:t>
            </w:r>
          </w:p>
          <w:p w:rsidR="00E20EB9" w:rsidRPr="00E20EB9" w:rsidRDefault="00E20EB9" w:rsidP="00E20EB9">
            <w:pPr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Давайте посмотрим на таблицы, которые получаются в результате шагов, необходимых для объединения. Пусть даны следующие две таблицы: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 xml:space="preserve">         R   A | B | C      S   C | D | E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 xml:space="preserve">            ---+---+---        ---+---+---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 xml:space="preserve">             1 | 2 | 3          3 | a | b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 xml:space="preserve">             4 | 5 | 6          6 | c | d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 xml:space="preserve">             7 | 8 | 9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ab/>
              <w:t xml:space="preserve"> </w:t>
            </w:r>
          </w:p>
          <w:p w:rsidR="00E20EB9" w:rsidRPr="00E20EB9" w:rsidRDefault="00E20EB9" w:rsidP="00E20EB9">
            <w:pPr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Во-первых, мы вычислим декартово произведение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×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и получим: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 xml:space="preserve">       </w:t>
            </w:r>
            <w:r w:rsidRPr="00E20EB9">
              <w:rPr>
                <w:rFonts w:ascii="Courier New" w:hAnsi="Courier New" w:cs="Courier New"/>
                <w:color w:val="000000"/>
                <w:lang w:bidi="ar-SA"/>
              </w:rPr>
              <w:t>R x S   A | B | R.C | S.C | D | E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bidi="ar-SA"/>
              </w:rPr>
              <w:t xml:space="preserve">              ---+---+-----+-----+---+---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bidi="ar-SA"/>
              </w:rPr>
              <w:t xml:space="preserve">               1 | 2 |  3  |  3  | a | b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bidi="ar-SA"/>
              </w:rPr>
              <w:t xml:space="preserve">               1 | 2 |  3  |  6  | c | d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bidi="ar-SA"/>
              </w:rPr>
              <w:t xml:space="preserve">               4 | 5 |  6  |  3  | a | b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bidi="ar-SA"/>
              </w:rPr>
              <w:t xml:space="preserve">               4 | 5 |  6  |  6  | c | d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bidi="ar-SA"/>
              </w:rPr>
              <w:t xml:space="preserve">               7 | 8 |  9  |  3  | a | b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bidi="ar-SA"/>
              </w:rPr>
              <w:t xml:space="preserve">               7 | 8 |  9  |  6  | c | d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bidi="ar-SA"/>
              </w:rPr>
              <w:tab/>
            </w:r>
          </w:p>
          <w:p w:rsidR="00E20EB9" w:rsidRPr="00E20EB9" w:rsidRDefault="00E20EB9" w:rsidP="00E20EB9">
            <w:pPr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После выборки </w:t>
            </w:r>
            <w:proofErr w:type="spellStart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σ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R.C</w:t>
            </w:r>
            <w:proofErr w:type="spellEnd"/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=S.C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(R × S) получим: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 xml:space="preserve">               A | B | R.C | S.C | D | E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 xml:space="preserve">              ---+---+-----+-----+---+---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 xml:space="preserve">               1 | 2 |  3  |  3  | a | b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 xml:space="preserve">               4 | 5 |  6  |  6  | c | d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ab/>
            </w:r>
          </w:p>
          <w:p w:rsidR="00E20EB9" w:rsidRPr="00E20EB9" w:rsidRDefault="00E20EB9" w:rsidP="00E20EB9">
            <w:pPr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Удалить повторяющуюся колонку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.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C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можно с помощью проекции следующей операцией: π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R.A,R.B,R.C,S.D,S.E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(</w:t>
            </w:r>
            <w:proofErr w:type="spellStart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σ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R.C</w:t>
            </w:r>
            <w:proofErr w:type="spellEnd"/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=S.C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(R × S)) и получим: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 xml:space="preserve">                   A | B | C | D | E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 xml:space="preserve">                  ---+---+---+---+---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 xml:space="preserve">                   1 | 2 | 3 | a | b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 xml:space="preserve">                   4 | 5 | 6 | c | d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ab/>
            </w:r>
          </w:p>
          <w:p w:rsidR="00E20EB9" w:rsidRPr="00E20EB9" w:rsidRDefault="00E20EB9" w:rsidP="00E20EB9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ДЕЛЕНИЕ(DIVIDE) (÷): Пусть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будет таблицей с атрибутами A, B, C, и D и пусть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 будет таблицей с атрибутами C и D. Мы можем определить деление как: R ÷ S = {t </w:t>
            </w:r>
            <w:r w:rsidRPr="00E20EB9">
              <w:rPr>
                <w:rFonts w:ascii="Cambria Math" w:hAnsi="Cambria Math" w:cs="Cambria Math"/>
                <w:color w:val="000000"/>
                <w:sz w:val="24"/>
                <w:szCs w:val="24"/>
                <w:lang w:val="ru-RU" w:bidi="ar-SA"/>
              </w:rPr>
              <w:t>∣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</w:t>
            </w:r>
            <w:r w:rsidRPr="00E20EB9">
              <w:rPr>
                <w:rFonts w:ascii="Cambria Math" w:hAnsi="Cambria Math" w:cs="Cambria Math"/>
                <w:color w:val="000000"/>
                <w:sz w:val="24"/>
                <w:szCs w:val="24"/>
                <w:lang w:val="ru-RU" w:bidi="ar-SA"/>
              </w:rPr>
              <w:t>∀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t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s</w:t>
            </w:r>
            <w:proofErr w:type="spellEnd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</w:t>
            </w:r>
            <w:r w:rsidRPr="00E20EB9">
              <w:rPr>
                <w:rFonts w:ascii="Cambria Math" w:hAnsi="Cambria Math" w:cs="Cambria Math"/>
                <w:color w:val="000000"/>
                <w:sz w:val="24"/>
                <w:szCs w:val="24"/>
                <w:lang w:val="ru-RU" w:bidi="ar-SA"/>
              </w:rPr>
              <w:t>∈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S </w:t>
            </w:r>
            <w:r w:rsidRPr="00E20EB9">
              <w:rPr>
                <w:rFonts w:ascii="Cambria Math" w:hAnsi="Cambria Math" w:cs="Cambria Math"/>
                <w:color w:val="000000"/>
                <w:sz w:val="24"/>
                <w:szCs w:val="24"/>
                <w:lang w:val="ru-RU" w:bidi="ar-SA"/>
              </w:rPr>
              <w:t>∃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t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r</w:t>
            </w:r>
            <w:proofErr w:type="spellEnd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</w:t>
            </w:r>
            <w:r w:rsidRPr="00E20EB9">
              <w:rPr>
                <w:rFonts w:ascii="Cambria Math" w:hAnsi="Cambria Math" w:cs="Cambria Math"/>
                <w:color w:val="000000"/>
                <w:sz w:val="24"/>
                <w:szCs w:val="24"/>
                <w:lang w:val="ru-RU" w:bidi="ar-SA"/>
              </w:rPr>
              <w:t>∈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R так, что </w:t>
            </w:r>
            <w:proofErr w:type="spellStart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t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r</w:t>
            </w:r>
            <w:proofErr w:type="spellEnd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(A,B)=</w:t>
            </w:r>
            <w:proofErr w:type="spellStart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t</w:t>
            </w:r>
            <w:r w:rsidRPr="00E20EB9">
              <w:rPr>
                <w:rFonts w:ascii="Cambria Math" w:hAnsi="Cambria Math" w:cs="Cambria Math"/>
                <w:color w:val="000000"/>
                <w:sz w:val="24"/>
                <w:szCs w:val="24"/>
                <w:lang w:val="ru-RU" w:bidi="ar-SA"/>
              </w:rPr>
              <w:t>∧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t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r</w:t>
            </w:r>
            <w:proofErr w:type="spellEnd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(C,D)=</w:t>
            </w:r>
            <w:proofErr w:type="spellStart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t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s</w:t>
            </w:r>
            <w:proofErr w:type="spellEnd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} где </w:t>
            </w:r>
            <w:proofErr w:type="spellStart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t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ru-RU" w:bidi="ar-SA"/>
              </w:rPr>
              <w:t>r</w:t>
            </w:r>
            <w:proofErr w:type="spellEnd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(</w:t>
            </w:r>
            <w:proofErr w:type="spellStart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x,y</w:t>
            </w:r>
            <w:proofErr w:type="spellEnd"/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) означает кортеж таблицы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, который состоит только из элементов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x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и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y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. Заметим, что 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lastRenderedPageBreak/>
              <w:t>кортеж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состоит только из элементов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A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и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B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отношения </w:t>
            </w:r>
            <w:r w:rsidRPr="00E20EB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</w:t>
            </w: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.</w:t>
            </w:r>
          </w:p>
          <w:p w:rsidR="00E20EB9" w:rsidRPr="00E20EB9" w:rsidRDefault="00E20EB9" w:rsidP="00E20EB9">
            <w:pPr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Зададим следующие таблицы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 xml:space="preserve">          R   A | B | C | D        S   C | D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 xml:space="preserve">             </w:t>
            </w:r>
            <w:r w:rsidRPr="00E20EB9">
              <w:rPr>
                <w:rFonts w:ascii="Courier New" w:hAnsi="Courier New" w:cs="Courier New"/>
                <w:color w:val="000000"/>
                <w:lang w:bidi="ar-SA"/>
              </w:rPr>
              <w:t>---+---+---+---          ---+---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bidi="ar-SA"/>
              </w:rPr>
              <w:t xml:space="preserve">              a | b | c | d            c | d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bidi="ar-SA"/>
              </w:rPr>
              <w:t xml:space="preserve">              a | b | e | f            e | f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bidi="ar-SA"/>
              </w:rPr>
              <w:t xml:space="preserve">              b | c | e | f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bidi="ar-SA"/>
              </w:rPr>
              <w:t xml:space="preserve">              e | d | c | d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bidi="ar-SA"/>
              </w:rPr>
              <w:t xml:space="preserve">              e | d | e | f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bidi="ar-SA"/>
              </w:rPr>
              <w:t xml:space="preserve">              </w:t>
            </w: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>a | b | d | e</w:t>
            </w:r>
          </w:p>
          <w:p w:rsidR="00E20EB9" w:rsidRPr="00E20EB9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val="ru-RU"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ab/>
            </w:r>
          </w:p>
          <w:p w:rsidR="00E20EB9" w:rsidRPr="00E20EB9" w:rsidRDefault="00E20EB9" w:rsidP="00E20EB9">
            <w:pPr>
              <w:spacing w:beforeAutospacing="1" w:after="0" w:afterAutospacing="1" w:line="240" w:lineRule="auto"/>
              <w:ind w:left="720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E20EB9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R ÷ S получается</w:t>
            </w:r>
          </w:p>
          <w:p w:rsidR="00E20EB9" w:rsidRPr="00406673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E20EB9">
              <w:rPr>
                <w:rFonts w:ascii="Courier New" w:hAnsi="Courier New" w:cs="Courier New"/>
                <w:color w:val="000000"/>
                <w:lang w:val="ru-RU" w:bidi="ar-SA"/>
              </w:rPr>
              <w:t xml:space="preserve">                         </w:t>
            </w:r>
            <w:r w:rsidRPr="00406673">
              <w:rPr>
                <w:rFonts w:ascii="Courier New" w:hAnsi="Courier New" w:cs="Courier New"/>
                <w:color w:val="000000"/>
                <w:lang w:bidi="ar-SA"/>
              </w:rPr>
              <w:t>A | B</w:t>
            </w:r>
          </w:p>
          <w:p w:rsidR="00E20EB9" w:rsidRPr="00406673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406673">
              <w:rPr>
                <w:rFonts w:ascii="Courier New" w:hAnsi="Courier New" w:cs="Courier New"/>
                <w:color w:val="000000"/>
                <w:lang w:bidi="ar-SA"/>
              </w:rPr>
              <w:t xml:space="preserve">                        ---+---</w:t>
            </w:r>
          </w:p>
          <w:p w:rsidR="00E20EB9" w:rsidRPr="00406673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406673">
              <w:rPr>
                <w:rFonts w:ascii="Courier New" w:hAnsi="Courier New" w:cs="Courier New"/>
                <w:color w:val="000000"/>
                <w:lang w:bidi="ar-SA"/>
              </w:rPr>
              <w:t xml:space="preserve">                         a | b</w:t>
            </w:r>
          </w:p>
          <w:p w:rsidR="00E20EB9" w:rsidRPr="00406673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406673">
              <w:rPr>
                <w:rFonts w:ascii="Courier New" w:hAnsi="Courier New" w:cs="Courier New"/>
                <w:color w:val="000000"/>
                <w:lang w:bidi="ar-SA"/>
              </w:rPr>
              <w:t xml:space="preserve">                         e | d</w:t>
            </w:r>
          </w:p>
          <w:p w:rsidR="00E20EB9" w:rsidRPr="00406673" w:rsidRDefault="00E20EB9" w:rsidP="00E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lang w:bidi="ar-SA"/>
              </w:rPr>
            </w:pPr>
            <w:r w:rsidRPr="00406673">
              <w:rPr>
                <w:rFonts w:ascii="Courier New" w:hAnsi="Courier New" w:cs="Courier New"/>
                <w:color w:val="000000"/>
                <w:lang w:bidi="ar-SA"/>
              </w:rPr>
              <w:tab/>
            </w:r>
          </w:p>
          <w:p w:rsidR="00A217E2" w:rsidRPr="00406673" w:rsidRDefault="00A217E2" w:rsidP="00996328">
            <w:pPr>
              <w:shd w:val="clear" w:color="auto" w:fill="FFFFFF"/>
              <w:spacing w:after="60" w:line="240" w:lineRule="auto"/>
              <w:outlineLvl w:val="0"/>
              <w:rPr>
                <w:rFonts w:ascii="Arial" w:hAnsi="Arial" w:cs="Arial"/>
                <w:color w:val="343434"/>
                <w:kern w:val="36"/>
                <w:sz w:val="48"/>
                <w:szCs w:val="48"/>
                <w:lang w:bidi="ar-SA"/>
              </w:rPr>
            </w:pPr>
          </w:p>
          <w:p w:rsidR="00055C2D" w:rsidRPr="00406673" w:rsidRDefault="00055C2D" w:rsidP="00055C2D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406673">
              <w:rPr>
                <w:rFonts w:ascii="Times New Roman" w:hAnsi="Times New Roman"/>
                <w:sz w:val="24"/>
                <w:szCs w:val="24"/>
                <w:lang w:bidi="ar-SA"/>
              </w:rPr>
              <w:t>SQL&gt; spool off</w:t>
            </w:r>
          </w:p>
          <w:p w:rsidR="000745D7" w:rsidRPr="00406673" w:rsidRDefault="000745D7" w:rsidP="009963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</w:tc>
      </w:tr>
    </w:tbl>
    <w:p w:rsidR="004940FD" w:rsidRPr="00406673" w:rsidRDefault="004940FD" w:rsidP="004940FD">
      <w:pPr>
        <w:rPr>
          <w:lang w:eastAsia="ru-RU" w:bidi="ar-SA"/>
        </w:rPr>
      </w:pPr>
    </w:p>
    <w:sectPr w:rsidR="004940FD" w:rsidRPr="00406673" w:rsidSect="00C82E8F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40A6"/>
    <w:multiLevelType w:val="multilevel"/>
    <w:tmpl w:val="BF7A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94C18"/>
    <w:multiLevelType w:val="multilevel"/>
    <w:tmpl w:val="0AB0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00C47"/>
    <w:multiLevelType w:val="multilevel"/>
    <w:tmpl w:val="47FE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CE247C"/>
    <w:multiLevelType w:val="hybridMultilevel"/>
    <w:tmpl w:val="36DAC172"/>
    <w:lvl w:ilvl="0" w:tplc="064E3E9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B3A04"/>
    <w:multiLevelType w:val="multilevel"/>
    <w:tmpl w:val="B5D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A36AA"/>
    <w:multiLevelType w:val="multilevel"/>
    <w:tmpl w:val="A258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714348"/>
    <w:multiLevelType w:val="multilevel"/>
    <w:tmpl w:val="CE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415FB6"/>
    <w:multiLevelType w:val="multilevel"/>
    <w:tmpl w:val="0BE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C824BF"/>
    <w:multiLevelType w:val="multilevel"/>
    <w:tmpl w:val="F89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2914D7"/>
    <w:multiLevelType w:val="multilevel"/>
    <w:tmpl w:val="40A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72623E"/>
    <w:multiLevelType w:val="multilevel"/>
    <w:tmpl w:val="611C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B714E7"/>
    <w:multiLevelType w:val="multilevel"/>
    <w:tmpl w:val="0C86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CE5386"/>
    <w:multiLevelType w:val="multilevel"/>
    <w:tmpl w:val="152E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2A13DD"/>
    <w:multiLevelType w:val="multilevel"/>
    <w:tmpl w:val="8222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5927C8"/>
    <w:multiLevelType w:val="multilevel"/>
    <w:tmpl w:val="9F2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E23F86"/>
    <w:multiLevelType w:val="multilevel"/>
    <w:tmpl w:val="6D8E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9E7FDE"/>
    <w:multiLevelType w:val="multilevel"/>
    <w:tmpl w:val="526A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286CCB"/>
    <w:multiLevelType w:val="multilevel"/>
    <w:tmpl w:val="C79C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5F66F6"/>
    <w:multiLevelType w:val="multilevel"/>
    <w:tmpl w:val="60EE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CD00CD"/>
    <w:multiLevelType w:val="multilevel"/>
    <w:tmpl w:val="E60E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65563F"/>
    <w:multiLevelType w:val="multilevel"/>
    <w:tmpl w:val="DD70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580205"/>
    <w:multiLevelType w:val="hybridMultilevel"/>
    <w:tmpl w:val="82569708"/>
    <w:lvl w:ilvl="0" w:tplc="989CFD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D000EC"/>
    <w:multiLevelType w:val="multilevel"/>
    <w:tmpl w:val="1C28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4D387F"/>
    <w:multiLevelType w:val="multilevel"/>
    <w:tmpl w:val="5254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B47B16"/>
    <w:multiLevelType w:val="multilevel"/>
    <w:tmpl w:val="7730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021DFD"/>
    <w:multiLevelType w:val="multilevel"/>
    <w:tmpl w:val="40FC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5B5BD5"/>
    <w:multiLevelType w:val="hybridMultilevel"/>
    <w:tmpl w:val="EC40E7CC"/>
    <w:lvl w:ilvl="0" w:tplc="17FC6C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0F4A86"/>
    <w:multiLevelType w:val="multilevel"/>
    <w:tmpl w:val="5F7A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420968"/>
    <w:multiLevelType w:val="multilevel"/>
    <w:tmpl w:val="3534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5830D3"/>
    <w:multiLevelType w:val="multilevel"/>
    <w:tmpl w:val="7B08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1777E1"/>
    <w:multiLevelType w:val="multilevel"/>
    <w:tmpl w:val="A4A0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0787CD3"/>
    <w:multiLevelType w:val="multilevel"/>
    <w:tmpl w:val="DBCA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2970F1"/>
    <w:multiLevelType w:val="multilevel"/>
    <w:tmpl w:val="55CA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26B4AE0"/>
    <w:multiLevelType w:val="multilevel"/>
    <w:tmpl w:val="4D60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46E6703"/>
    <w:multiLevelType w:val="multilevel"/>
    <w:tmpl w:val="63A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E23A72"/>
    <w:multiLevelType w:val="multilevel"/>
    <w:tmpl w:val="DCA0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4237E1"/>
    <w:multiLevelType w:val="multilevel"/>
    <w:tmpl w:val="C6C4F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5A72B9"/>
    <w:multiLevelType w:val="multilevel"/>
    <w:tmpl w:val="F7D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8F067C"/>
    <w:multiLevelType w:val="multilevel"/>
    <w:tmpl w:val="E7D4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7"/>
  </w:num>
  <w:num w:numId="3">
    <w:abstractNumId w:val="23"/>
  </w:num>
  <w:num w:numId="4">
    <w:abstractNumId w:val="32"/>
  </w:num>
  <w:num w:numId="5">
    <w:abstractNumId w:val="9"/>
  </w:num>
  <w:num w:numId="6">
    <w:abstractNumId w:val="25"/>
  </w:num>
  <w:num w:numId="7">
    <w:abstractNumId w:val="15"/>
  </w:num>
  <w:num w:numId="8">
    <w:abstractNumId w:val="30"/>
  </w:num>
  <w:num w:numId="9">
    <w:abstractNumId w:val="20"/>
  </w:num>
  <w:num w:numId="10">
    <w:abstractNumId w:val="4"/>
  </w:num>
  <w:num w:numId="11">
    <w:abstractNumId w:val="0"/>
  </w:num>
  <w:num w:numId="12">
    <w:abstractNumId w:val="8"/>
  </w:num>
  <w:num w:numId="13">
    <w:abstractNumId w:val="28"/>
  </w:num>
  <w:num w:numId="14">
    <w:abstractNumId w:val="10"/>
  </w:num>
  <w:num w:numId="15">
    <w:abstractNumId w:val="34"/>
  </w:num>
  <w:num w:numId="16">
    <w:abstractNumId w:val="19"/>
  </w:num>
  <w:num w:numId="17">
    <w:abstractNumId w:val="27"/>
  </w:num>
  <w:num w:numId="18">
    <w:abstractNumId w:val="14"/>
  </w:num>
  <w:num w:numId="19">
    <w:abstractNumId w:val="21"/>
  </w:num>
  <w:num w:numId="20">
    <w:abstractNumId w:val="26"/>
  </w:num>
  <w:num w:numId="21">
    <w:abstractNumId w:val="3"/>
  </w:num>
  <w:num w:numId="22">
    <w:abstractNumId w:val="12"/>
  </w:num>
  <w:num w:numId="23">
    <w:abstractNumId w:val="33"/>
  </w:num>
  <w:num w:numId="24">
    <w:abstractNumId w:val="5"/>
  </w:num>
  <w:num w:numId="25">
    <w:abstractNumId w:val="35"/>
  </w:num>
  <w:num w:numId="26">
    <w:abstractNumId w:val="29"/>
  </w:num>
  <w:num w:numId="27">
    <w:abstractNumId w:val="2"/>
  </w:num>
  <w:num w:numId="28">
    <w:abstractNumId w:val="36"/>
  </w:num>
  <w:num w:numId="29">
    <w:abstractNumId w:val="1"/>
  </w:num>
  <w:num w:numId="30">
    <w:abstractNumId w:val="13"/>
  </w:num>
  <w:num w:numId="31">
    <w:abstractNumId w:val="7"/>
  </w:num>
  <w:num w:numId="32">
    <w:abstractNumId w:val="31"/>
  </w:num>
  <w:num w:numId="33">
    <w:abstractNumId w:val="18"/>
  </w:num>
  <w:num w:numId="34">
    <w:abstractNumId w:val="22"/>
  </w:num>
  <w:num w:numId="35">
    <w:abstractNumId w:val="24"/>
  </w:num>
  <w:num w:numId="36">
    <w:abstractNumId w:val="38"/>
  </w:num>
  <w:num w:numId="37">
    <w:abstractNumId w:val="17"/>
  </w:num>
  <w:num w:numId="38">
    <w:abstractNumId w:val="11"/>
  </w:num>
  <w:num w:numId="39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FCE"/>
    <w:rsid w:val="00006322"/>
    <w:rsid w:val="00006573"/>
    <w:rsid w:val="00010BA4"/>
    <w:rsid w:val="0001302D"/>
    <w:rsid w:val="00040AFF"/>
    <w:rsid w:val="00055C2D"/>
    <w:rsid w:val="00060DB7"/>
    <w:rsid w:val="000633D5"/>
    <w:rsid w:val="00073B36"/>
    <w:rsid w:val="000745D7"/>
    <w:rsid w:val="00093F8B"/>
    <w:rsid w:val="000B10D2"/>
    <w:rsid w:val="000B202F"/>
    <w:rsid w:val="00107565"/>
    <w:rsid w:val="00112B1E"/>
    <w:rsid w:val="00115745"/>
    <w:rsid w:val="00117840"/>
    <w:rsid w:val="001247AC"/>
    <w:rsid w:val="00125E8C"/>
    <w:rsid w:val="00126132"/>
    <w:rsid w:val="00134032"/>
    <w:rsid w:val="0014057E"/>
    <w:rsid w:val="00145013"/>
    <w:rsid w:val="00181377"/>
    <w:rsid w:val="00190A1A"/>
    <w:rsid w:val="00197345"/>
    <w:rsid w:val="001A0262"/>
    <w:rsid w:val="001A4B56"/>
    <w:rsid w:val="001C152B"/>
    <w:rsid w:val="001C3CFA"/>
    <w:rsid w:val="001C7F11"/>
    <w:rsid w:val="001E34BC"/>
    <w:rsid w:val="001F0BD3"/>
    <w:rsid w:val="00216E7F"/>
    <w:rsid w:val="00242A96"/>
    <w:rsid w:val="00275FCA"/>
    <w:rsid w:val="00276115"/>
    <w:rsid w:val="0028127A"/>
    <w:rsid w:val="00290FE0"/>
    <w:rsid w:val="0029368E"/>
    <w:rsid w:val="002A79C2"/>
    <w:rsid w:val="002B3D96"/>
    <w:rsid w:val="002D1625"/>
    <w:rsid w:val="00301080"/>
    <w:rsid w:val="00314401"/>
    <w:rsid w:val="003160CB"/>
    <w:rsid w:val="00334802"/>
    <w:rsid w:val="00391914"/>
    <w:rsid w:val="003C3B94"/>
    <w:rsid w:val="003E7606"/>
    <w:rsid w:val="003E7948"/>
    <w:rsid w:val="003F7958"/>
    <w:rsid w:val="00403F3B"/>
    <w:rsid w:val="00406673"/>
    <w:rsid w:val="004211DC"/>
    <w:rsid w:val="00423E37"/>
    <w:rsid w:val="004255EF"/>
    <w:rsid w:val="00437EB8"/>
    <w:rsid w:val="00455A8E"/>
    <w:rsid w:val="00456313"/>
    <w:rsid w:val="00456E5B"/>
    <w:rsid w:val="0046127A"/>
    <w:rsid w:val="004902F8"/>
    <w:rsid w:val="00493DA4"/>
    <w:rsid w:val="004940FD"/>
    <w:rsid w:val="004A37B2"/>
    <w:rsid w:val="004B73BB"/>
    <w:rsid w:val="004D5A4D"/>
    <w:rsid w:val="004D6F00"/>
    <w:rsid w:val="004E06C9"/>
    <w:rsid w:val="004F6ECF"/>
    <w:rsid w:val="00527A92"/>
    <w:rsid w:val="0053478E"/>
    <w:rsid w:val="00535DAB"/>
    <w:rsid w:val="00537C41"/>
    <w:rsid w:val="00544780"/>
    <w:rsid w:val="00574E39"/>
    <w:rsid w:val="005806F4"/>
    <w:rsid w:val="00596A0F"/>
    <w:rsid w:val="005A2627"/>
    <w:rsid w:val="005B68E9"/>
    <w:rsid w:val="0061139A"/>
    <w:rsid w:val="00615ED0"/>
    <w:rsid w:val="00630C1E"/>
    <w:rsid w:val="00646AB1"/>
    <w:rsid w:val="00664007"/>
    <w:rsid w:val="00670F8A"/>
    <w:rsid w:val="00680ED1"/>
    <w:rsid w:val="00682A51"/>
    <w:rsid w:val="006A0A6E"/>
    <w:rsid w:val="006B205A"/>
    <w:rsid w:val="006B52D9"/>
    <w:rsid w:val="006B7BC7"/>
    <w:rsid w:val="006C2A7C"/>
    <w:rsid w:val="006C2C38"/>
    <w:rsid w:val="006F67B4"/>
    <w:rsid w:val="0071562B"/>
    <w:rsid w:val="00744CD8"/>
    <w:rsid w:val="00756A50"/>
    <w:rsid w:val="00757966"/>
    <w:rsid w:val="00760B1B"/>
    <w:rsid w:val="007671E1"/>
    <w:rsid w:val="0077393F"/>
    <w:rsid w:val="00777CEA"/>
    <w:rsid w:val="007803A9"/>
    <w:rsid w:val="0079109B"/>
    <w:rsid w:val="00796A42"/>
    <w:rsid w:val="007A4D84"/>
    <w:rsid w:val="007A665A"/>
    <w:rsid w:val="007B1668"/>
    <w:rsid w:val="007B6A12"/>
    <w:rsid w:val="007B7E9C"/>
    <w:rsid w:val="007C0261"/>
    <w:rsid w:val="007C61FD"/>
    <w:rsid w:val="007D3B45"/>
    <w:rsid w:val="007E796B"/>
    <w:rsid w:val="007F0ACF"/>
    <w:rsid w:val="007F5DC0"/>
    <w:rsid w:val="008015D5"/>
    <w:rsid w:val="008070FC"/>
    <w:rsid w:val="00810106"/>
    <w:rsid w:val="00813D98"/>
    <w:rsid w:val="00864F3A"/>
    <w:rsid w:val="0087061C"/>
    <w:rsid w:val="00874B6B"/>
    <w:rsid w:val="00880076"/>
    <w:rsid w:val="00897CBA"/>
    <w:rsid w:val="008A5DDE"/>
    <w:rsid w:val="008A76A9"/>
    <w:rsid w:val="008B0DB3"/>
    <w:rsid w:val="008B76EE"/>
    <w:rsid w:val="008C5564"/>
    <w:rsid w:val="008E3BE5"/>
    <w:rsid w:val="009213E0"/>
    <w:rsid w:val="00927F61"/>
    <w:rsid w:val="00932ABB"/>
    <w:rsid w:val="00957DE9"/>
    <w:rsid w:val="009644D5"/>
    <w:rsid w:val="0099075E"/>
    <w:rsid w:val="00991425"/>
    <w:rsid w:val="0099269A"/>
    <w:rsid w:val="00996328"/>
    <w:rsid w:val="009A14CE"/>
    <w:rsid w:val="009B4A56"/>
    <w:rsid w:val="009B5441"/>
    <w:rsid w:val="009C6DA9"/>
    <w:rsid w:val="009C7C48"/>
    <w:rsid w:val="009E4414"/>
    <w:rsid w:val="009E49D6"/>
    <w:rsid w:val="009F6A13"/>
    <w:rsid w:val="00A145A3"/>
    <w:rsid w:val="00A217E2"/>
    <w:rsid w:val="00A33C49"/>
    <w:rsid w:val="00A678D0"/>
    <w:rsid w:val="00A97332"/>
    <w:rsid w:val="00AB2CFC"/>
    <w:rsid w:val="00AD0217"/>
    <w:rsid w:val="00AD3644"/>
    <w:rsid w:val="00AE6551"/>
    <w:rsid w:val="00B01057"/>
    <w:rsid w:val="00B056DC"/>
    <w:rsid w:val="00B16E84"/>
    <w:rsid w:val="00B2682C"/>
    <w:rsid w:val="00B502C8"/>
    <w:rsid w:val="00B5647C"/>
    <w:rsid w:val="00B658CD"/>
    <w:rsid w:val="00B82314"/>
    <w:rsid w:val="00BC7746"/>
    <w:rsid w:val="00BD2F53"/>
    <w:rsid w:val="00C00AEC"/>
    <w:rsid w:val="00C07213"/>
    <w:rsid w:val="00C22051"/>
    <w:rsid w:val="00C30AC8"/>
    <w:rsid w:val="00C325B3"/>
    <w:rsid w:val="00C33221"/>
    <w:rsid w:val="00C3486B"/>
    <w:rsid w:val="00C50B23"/>
    <w:rsid w:val="00C602F0"/>
    <w:rsid w:val="00C77641"/>
    <w:rsid w:val="00C82E8F"/>
    <w:rsid w:val="00C83DAF"/>
    <w:rsid w:val="00CA2197"/>
    <w:rsid w:val="00CA3562"/>
    <w:rsid w:val="00CC1468"/>
    <w:rsid w:val="00CC7172"/>
    <w:rsid w:val="00CE1B68"/>
    <w:rsid w:val="00CE61C5"/>
    <w:rsid w:val="00D04BAF"/>
    <w:rsid w:val="00D2188A"/>
    <w:rsid w:val="00D54D6E"/>
    <w:rsid w:val="00D67EA0"/>
    <w:rsid w:val="00D711FC"/>
    <w:rsid w:val="00D872DD"/>
    <w:rsid w:val="00D87446"/>
    <w:rsid w:val="00DC2B64"/>
    <w:rsid w:val="00DD0332"/>
    <w:rsid w:val="00DE6D14"/>
    <w:rsid w:val="00E10285"/>
    <w:rsid w:val="00E15099"/>
    <w:rsid w:val="00E20EB9"/>
    <w:rsid w:val="00E74E35"/>
    <w:rsid w:val="00EC50C9"/>
    <w:rsid w:val="00EC711A"/>
    <w:rsid w:val="00F0719A"/>
    <w:rsid w:val="00F57FF0"/>
    <w:rsid w:val="00F63A63"/>
    <w:rsid w:val="00F66A80"/>
    <w:rsid w:val="00F9005E"/>
    <w:rsid w:val="00FA0D6C"/>
    <w:rsid w:val="00FA3A26"/>
    <w:rsid w:val="00FA44D5"/>
    <w:rsid w:val="00FC4187"/>
    <w:rsid w:val="00FD09F8"/>
    <w:rsid w:val="00FD2DEE"/>
    <w:rsid w:val="00FD68FC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Normal (Web)"/>
    <w:basedOn w:val="a"/>
    <w:uiPriority w:val="99"/>
    <w:semiHidden/>
    <w:unhideWhenUsed/>
    <w:rsid w:val="00E10285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Normal (Web)"/>
    <w:basedOn w:val="a"/>
    <w:uiPriority w:val="99"/>
    <w:semiHidden/>
    <w:unhideWhenUsed/>
    <w:rsid w:val="00E10285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71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99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655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8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CC33"/>
            <w:bottom w:val="none" w:sz="0" w:space="0" w:color="auto"/>
            <w:right w:val="none" w:sz="0" w:space="0" w:color="auto"/>
          </w:divBdr>
        </w:div>
        <w:div w:id="161671571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CC33"/>
            <w:bottom w:val="none" w:sz="0" w:space="0" w:color="auto"/>
            <w:right w:val="none" w:sz="0" w:space="0" w:color="auto"/>
          </w:divBdr>
        </w:div>
        <w:div w:id="90645578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CC33"/>
            <w:bottom w:val="none" w:sz="0" w:space="0" w:color="auto"/>
            <w:right w:val="none" w:sz="0" w:space="0" w:color="auto"/>
          </w:divBdr>
        </w:div>
        <w:div w:id="49211240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CC33"/>
            <w:bottom w:val="none" w:sz="0" w:space="0" w:color="auto"/>
            <w:right w:val="none" w:sz="0" w:space="0" w:color="auto"/>
          </w:divBdr>
        </w:div>
        <w:div w:id="16289253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CC33"/>
            <w:bottom w:val="none" w:sz="0" w:space="0" w:color="auto"/>
            <w:right w:val="none" w:sz="0" w:space="0" w:color="auto"/>
          </w:divBdr>
        </w:div>
        <w:div w:id="3666393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CC33"/>
            <w:bottom w:val="none" w:sz="0" w:space="0" w:color="auto"/>
            <w:right w:val="none" w:sz="0" w:space="0" w:color="auto"/>
          </w:divBdr>
        </w:div>
        <w:div w:id="37704620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CC33"/>
            <w:bottom w:val="none" w:sz="0" w:space="0" w:color="auto"/>
            <w:right w:val="none" w:sz="0" w:space="0" w:color="auto"/>
          </w:divBdr>
        </w:div>
        <w:div w:id="42959027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CC33"/>
            <w:bottom w:val="none" w:sz="0" w:space="0" w:color="auto"/>
            <w:right w:val="none" w:sz="0" w:space="0" w:color="auto"/>
          </w:divBdr>
        </w:div>
        <w:div w:id="14639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6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2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CC33"/>
            <w:bottom w:val="none" w:sz="0" w:space="0" w:color="auto"/>
            <w:right w:val="none" w:sz="0" w:space="0" w:color="auto"/>
          </w:divBdr>
        </w:div>
        <w:div w:id="57902881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CC33"/>
            <w:bottom w:val="none" w:sz="0" w:space="0" w:color="auto"/>
            <w:right w:val="none" w:sz="0" w:space="0" w:color="auto"/>
          </w:divBdr>
        </w:div>
        <w:div w:id="97468266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CC33"/>
            <w:bottom w:val="none" w:sz="0" w:space="0" w:color="auto"/>
            <w:right w:val="none" w:sz="0" w:space="0" w:color="auto"/>
          </w:divBdr>
        </w:div>
        <w:div w:id="187349188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CC33"/>
            <w:bottom w:val="none" w:sz="0" w:space="0" w:color="auto"/>
            <w:right w:val="none" w:sz="0" w:space="0" w:color="auto"/>
          </w:divBdr>
        </w:div>
        <w:div w:id="211524529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CC33"/>
            <w:bottom w:val="none" w:sz="0" w:space="0" w:color="auto"/>
            <w:right w:val="none" w:sz="0" w:space="0" w:color="auto"/>
          </w:divBdr>
        </w:div>
        <w:div w:id="119211349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CC33"/>
            <w:bottom w:val="none" w:sz="0" w:space="0" w:color="auto"/>
            <w:right w:val="none" w:sz="0" w:space="0" w:color="auto"/>
          </w:divBdr>
        </w:div>
        <w:div w:id="61128600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CC33"/>
            <w:bottom w:val="none" w:sz="0" w:space="0" w:color="auto"/>
            <w:right w:val="none" w:sz="0" w:space="0" w:color="auto"/>
          </w:divBdr>
        </w:div>
        <w:div w:id="50764537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CC33"/>
            <w:bottom w:val="none" w:sz="0" w:space="0" w:color="auto"/>
            <w:right w:val="none" w:sz="0" w:space="0" w:color="auto"/>
          </w:divBdr>
        </w:div>
        <w:div w:id="19056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41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7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86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913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2332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16</cp:revision>
  <cp:lastPrinted>2018-02-06T17:16:00Z</cp:lastPrinted>
  <dcterms:created xsi:type="dcterms:W3CDTF">2020-03-15T16:49:00Z</dcterms:created>
  <dcterms:modified xsi:type="dcterms:W3CDTF">2020-03-18T19:45:00Z</dcterms:modified>
</cp:coreProperties>
</file>